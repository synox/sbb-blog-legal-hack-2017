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2AE3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bookmarkStart w:id="0" w:name="_GoBack"/>
      <w:bookmarkEnd w:id="0"/>
      <w:r>
        <w:rPr>
          <w:rFonts w:ascii="TimesNewRoman" w:hAnsi="TimesNewRoman" w:cs="TimesNewRoman"/>
          <w:sz w:val="18"/>
          <w:szCs w:val="18"/>
        </w:rPr>
        <w:t>1</w:t>
      </w:r>
    </w:p>
    <w:p w14:paraId="70B3017F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Bundesgesetz</w:t>
      </w:r>
    </w:p>
    <w:p w14:paraId="1E4D4CD7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über den Datenschutz</w:t>
      </w:r>
    </w:p>
    <w:p w14:paraId="16899692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(DSG)</w:t>
      </w:r>
    </w:p>
    <w:p w14:paraId="376216F0" w14:textId="25304B29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vom 19. Juni 1992 (Stand am 1. Januar </w:t>
      </w:r>
      <w:del w:id="1" w:author="Jacob Rolf (IT-SCG-KB)" w:date="2017-10-02T21:13:00Z">
        <w:r w:rsidR="00317F64">
          <w:rPr>
            <w:rFonts w:ascii="TimesNewRoman" w:hAnsi="TimesNewRoman" w:cs="TimesNewRoman"/>
            <w:sz w:val="18"/>
            <w:szCs w:val="18"/>
          </w:rPr>
          <w:delText>2011</w:delText>
        </w:r>
      </w:del>
      <w:ins w:id="2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2014</w:t>
        </w:r>
      </w:ins>
      <w:r>
        <w:rPr>
          <w:rFonts w:ascii="TimesNewRoman" w:hAnsi="TimesNewRoman" w:cs="TimesNewRoman"/>
          <w:sz w:val="18"/>
          <w:szCs w:val="18"/>
        </w:rPr>
        <w:t>)</w:t>
      </w:r>
    </w:p>
    <w:p w14:paraId="4916BBFF" w14:textId="77777777" w:rsidR="009473F9" w:rsidRDefault="009473F9" w:rsidP="009473F9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18"/>
          <w:szCs w:val="18"/>
        </w:rPr>
      </w:pPr>
      <w:r>
        <w:rPr>
          <w:rFonts w:ascii="TimesNewRoman,Italic" w:hAnsi="TimesNewRoman,Italic" w:cs="TimesNewRoman,Italic"/>
          <w:i/>
          <w:iCs/>
          <w:sz w:val="18"/>
          <w:szCs w:val="18"/>
        </w:rPr>
        <w:t>Die Bundesversammlung der Schweizerischen Eidgenossenschaft,</w:t>
      </w:r>
    </w:p>
    <w:p w14:paraId="0836F21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gestützt auf die Artikel 95, 122 und 173 Absatz 2 der Bundesverfassung</w:t>
      </w:r>
      <w:r>
        <w:rPr>
          <w:rFonts w:ascii="TimesNewRoman" w:hAnsi="TimesNewRoman" w:cs="TimesNewRoman"/>
          <w:sz w:val="13"/>
          <w:szCs w:val="13"/>
        </w:rPr>
        <w:t>1</w:t>
      </w:r>
      <w:r>
        <w:rPr>
          <w:rFonts w:ascii="TimesNewRoman" w:hAnsi="TimesNewRoman" w:cs="TimesNewRoman"/>
          <w:sz w:val="18"/>
          <w:szCs w:val="18"/>
        </w:rPr>
        <w:t>,</w:t>
      </w:r>
      <w:r>
        <w:rPr>
          <w:rFonts w:ascii="TimesNewRoman" w:hAnsi="TimesNewRoman" w:cs="TimesNewRoman"/>
          <w:sz w:val="13"/>
          <w:szCs w:val="13"/>
        </w:rPr>
        <w:t>2</w:t>
      </w:r>
    </w:p>
    <w:p w14:paraId="3EF1342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nach Einsicht in die Botschaft des Bundesrates vom 23. März 1988</w:t>
      </w:r>
      <w:r>
        <w:rPr>
          <w:rFonts w:ascii="TimesNewRoman" w:hAnsi="TimesNewRoman" w:cs="TimesNewRoman"/>
          <w:sz w:val="13"/>
          <w:szCs w:val="13"/>
        </w:rPr>
        <w:t>3</w:t>
      </w:r>
      <w:r>
        <w:rPr>
          <w:rFonts w:ascii="TimesNewRoman" w:hAnsi="TimesNewRoman" w:cs="TimesNewRoman"/>
          <w:sz w:val="18"/>
          <w:szCs w:val="18"/>
        </w:rPr>
        <w:t>,</w:t>
      </w:r>
    </w:p>
    <w:p w14:paraId="466A2B3C" w14:textId="77777777" w:rsidR="009473F9" w:rsidRDefault="009473F9" w:rsidP="009473F9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18"/>
          <w:szCs w:val="18"/>
        </w:rPr>
      </w:pPr>
      <w:r>
        <w:rPr>
          <w:rFonts w:ascii="TimesNewRoman,Italic" w:hAnsi="TimesNewRoman,Italic" w:cs="TimesNewRoman,Italic"/>
          <w:i/>
          <w:iCs/>
          <w:sz w:val="18"/>
          <w:szCs w:val="18"/>
        </w:rPr>
        <w:t>beschliesst:</w:t>
      </w:r>
    </w:p>
    <w:p w14:paraId="720974AF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1. Abschnitt: Zweck, Geltungsbereich und Begriffe</w:t>
      </w:r>
    </w:p>
    <w:p w14:paraId="6FCE603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1 </w:t>
      </w:r>
      <w:r>
        <w:rPr>
          <w:rFonts w:ascii="TimesNewRoman" w:hAnsi="TimesNewRoman" w:cs="TimesNewRoman"/>
          <w:sz w:val="18"/>
          <w:szCs w:val="18"/>
        </w:rPr>
        <w:t>Zweck</w:t>
      </w:r>
    </w:p>
    <w:p w14:paraId="5B4F48B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Dieses Gesetz bezweckt den Schutz der Persönlichkeit und der Grundrechte von Personen,</w:t>
      </w:r>
    </w:p>
    <w:p w14:paraId="0BA4BF9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über die Daten bearbeitet werden.</w:t>
      </w:r>
    </w:p>
    <w:p w14:paraId="4A56BF0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2 </w:t>
      </w:r>
      <w:r>
        <w:rPr>
          <w:rFonts w:ascii="TimesNewRoman" w:hAnsi="TimesNewRoman" w:cs="TimesNewRoman"/>
          <w:sz w:val="18"/>
          <w:szCs w:val="18"/>
        </w:rPr>
        <w:t>Geltungsbereich</w:t>
      </w:r>
    </w:p>
    <w:p w14:paraId="7CEC1C3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Dieses Gesetz gilt für das Bearbeiten von Daten natürlicher und juristischer Personen</w:t>
      </w:r>
    </w:p>
    <w:p w14:paraId="0903DA5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durch:</w:t>
      </w:r>
    </w:p>
    <w:p w14:paraId="73DC7D2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private Personen;</w:t>
      </w:r>
    </w:p>
    <w:p w14:paraId="6CB9D51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Bundesorgane.</w:t>
      </w:r>
    </w:p>
    <w:p w14:paraId="3031061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Es ist nicht anwendbar auf:</w:t>
      </w:r>
    </w:p>
    <w:p w14:paraId="63C24F8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Personendaten, die eine natürliche Person ausschliesslich zum persönlichen</w:t>
      </w:r>
    </w:p>
    <w:p w14:paraId="3071E55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Gebrauch bearbeitet und nicht an Aussenstehende bekannt gibt;</w:t>
      </w:r>
    </w:p>
    <w:p w14:paraId="1C77A7F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Beratungen in den Eidgenössischen Räten und in den parlamentarischen</w:t>
      </w:r>
    </w:p>
    <w:p w14:paraId="3572E65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Kommissionen;</w:t>
      </w:r>
    </w:p>
    <w:p w14:paraId="13FBD2B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hängige Zivilprozesse, Strafverfahren, Verfahren der internationalen Rechtshilfe</w:t>
      </w:r>
    </w:p>
    <w:p w14:paraId="3ECF0C3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sowie staats- und verwaltungsrechtliche Verfahren mit Ausnahme erstinstanzlicher</w:t>
      </w:r>
    </w:p>
    <w:p w14:paraId="2814AF7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Verwaltungsverfahren;</w:t>
      </w:r>
    </w:p>
    <w:p w14:paraId="3C9C2A0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d. öffentliche Register des Privatrechtsverkehrs;</w:t>
      </w:r>
    </w:p>
    <w:p w14:paraId="4E04C7B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e. Personendaten, die das Internationale Komitee vom Roten Kreuz bearbeitet.</w:t>
      </w:r>
    </w:p>
    <w:p w14:paraId="286EF01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1993 </w:t>
      </w:r>
      <w:r>
        <w:rPr>
          <w:rFonts w:ascii="TimesNewRoman" w:hAnsi="TimesNewRoman" w:cs="TimesNewRoman"/>
          <w:sz w:val="16"/>
          <w:szCs w:val="16"/>
        </w:rPr>
        <w:t>1945</w:t>
      </w:r>
    </w:p>
    <w:p w14:paraId="42FE04DD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6"/>
          <w:szCs w:val="16"/>
        </w:rPr>
        <w:t xml:space="preserve">SR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101</w:t>
      </w:r>
    </w:p>
    <w:p w14:paraId="260D6FF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6"/>
          <w:szCs w:val="16"/>
        </w:rPr>
        <w:t>Fassung gemäss Ziff. 3 des BG vom 19. März 2010 über die Umsetzung des Rahmenbeschlusses</w:t>
      </w:r>
    </w:p>
    <w:p w14:paraId="6C8C72B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63192A6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und justiziellen Zusammenarbeit in Strafsachen, in Kraft seit 1. Dez. 2010</w:t>
      </w:r>
    </w:p>
    <w:p w14:paraId="577D529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7DD55CA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1988 </w:t>
      </w:r>
      <w:r>
        <w:rPr>
          <w:rFonts w:ascii="TimesNewRoman" w:hAnsi="TimesNewRoman" w:cs="TimesNewRoman"/>
          <w:sz w:val="16"/>
          <w:szCs w:val="16"/>
        </w:rPr>
        <w:t>II 413</w:t>
      </w:r>
    </w:p>
    <w:p w14:paraId="7D4FE2DB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235.1</w:t>
      </w:r>
    </w:p>
    <w:p w14:paraId="7CBEDF5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Datenschutz</w:t>
      </w:r>
    </w:p>
    <w:p w14:paraId="418A3F0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2</w:t>
      </w:r>
    </w:p>
    <w:p w14:paraId="6FA1D612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2E9E768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3 </w:t>
      </w:r>
      <w:r>
        <w:rPr>
          <w:rFonts w:ascii="TimesNewRoman" w:hAnsi="TimesNewRoman" w:cs="TimesNewRoman"/>
          <w:sz w:val="18"/>
          <w:szCs w:val="18"/>
        </w:rPr>
        <w:t>Begriffe</w:t>
      </w:r>
    </w:p>
    <w:p w14:paraId="103550B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folgenden Ausdrücke bedeuten:</w:t>
      </w:r>
    </w:p>
    <w:p w14:paraId="686731A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a. 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Personendaten (Daten): </w:t>
      </w:r>
      <w:r>
        <w:rPr>
          <w:rFonts w:ascii="TimesNewRoman" w:hAnsi="TimesNewRoman" w:cs="TimesNewRoman"/>
          <w:sz w:val="18"/>
          <w:szCs w:val="18"/>
        </w:rPr>
        <w:t>alle Angaben, die sich auf eine bestimmte oder</w:t>
      </w:r>
      <w:ins w:id="3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bestimmbare</w:t>
        </w:r>
      </w:ins>
    </w:p>
    <w:p w14:paraId="59E7FEEC" w14:textId="48C020BC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4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bestimmbare </w:delText>
        </w:r>
      </w:del>
      <w:r w:rsidR="009473F9">
        <w:rPr>
          <w:rFonts w:ascii="TimesNewRoman" w:hAnsi="TimesNewRoman" w:cs="TimesNewRoman"/>
          <w:sz w:val="18"/>
          <w:szCs w:val="18"/>
        </w:rPr>
        <w:t>Person beziehen;</w:t>
      </w:r>
    </w:p>
    <w:p w14:paraId="0DB4B905" w14:textId="77777777" w:rsidR="00317F64" w:rsidRDefault="009473F9" w:rsidP="00317F64">
      <w:pPr>
        <w:autoSpaceDE w:val="0"/>
        <w:autoSpaceDN w:val="0"/>
        <w:adjustRightInd w:val="0"/>
        <w:rPr>
          <w:del w:id="5" w:author="Jacob Rolf (IT-SCG-KB)" w:date="2017-10-02T21:13:00Z"/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b. 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betroffene Personen: </w:t>
      </w:r>
      <w:r>
        <w:rPr>
          <w:rFonts w:ascii="TimesNewRoman" w:hAnsi="TimesNewRoman" w:cs="TimesNewRoman"/>
          <w:sz w:val="18"/>
          <w:szCs w:val="18"/>
        </w:rPr>
        <w:t>natürliche oder juristische Personen, über die Daten</w:t>
      </w:r>
    </w:p>
    <w:p w14:paraId="342B933B" w14:textId="692ABDCB" w:rsidR="009473F9" w:rsidRDefault="009473F9" w:rsidP="009473F9">
      <w:pPr>
        <w:autoSpaceDE w:val="0"/>
        <w:autoSpaceDN w:val="0"/>
        <w:adjustRightInd w:val="0"/>
        <w:rPr>
          <w:ins w:id="6" w:author="Jacob Rolf (IT-SCG-KB)" w:date="2017-10-02T21:13:00Z"/>
          <w:rFonts w:ascii="TimesNewRoman" w:hAnsi="TimesNewRoman" w:cs="TimesNewRoman"/>
          <w:sz w:val="18"/>
          <w:szCs w:val="18"/>
        </w:rPr>
      </w:pPr>
      <w:ins w:id="7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</w:t>
        </w:r>
      </w:ins>
      <w:r>
        <w:rPr>
          <w:rFonts w:ascii="TimesNewRoman" w:hAnsi="TimesNewRoman" w:cs="TimesNewRoman"/>
          <w:sz w:val="18"/>
          <w:szCs w:val="18"/>
        </w:rPr>
        <w:t>bearbeitet</w:t>
      </w:r>
      <w:del w:id="8" w:author="Jacob Rolf (IT-SCG-KB)" w:date="2017-10-02T21:13:00Z">
        <w:r w:rsidR="00317F64">
          <w:rPr>
            <w:rFonts w:ascii="TimesNewRoman" w:hAnsi="TimesNewRoman" w:cs="TimesNewRoman"/>
            <w:sz w:val="18"/>
            <w:szCs w:val="18"/>
          </w:rPr>
          <w:delText xml:space="preserve"> </w:delText>
        </w:r>
      </w:del>
    </w:p>
    <w:p w14:paraId="06BBFCB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werden;</w:t>
      </w:r>
    </w:p>
    <w:p w14:paraId="74DA36B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c. 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besonders schützenswerte Personendaten: </w:t>
      </w:r>
      <w:r>
        <w:rPr>
          <w:rFonts w:ascii="TimesNewRoman" w:hAnsi="TimesNewRoman" w:cs="TimesNewRoman"/>
          <w:sz w:val="18"/>
          <w:szCs w:val="18"/>
        </w:rPr>
        <w:t>Daten über:</w:t>
      </w:r>
    </w:p>
    <w:p w14:paraId="7271121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1. die religiösen, weltanschaulichen, politischen oder gewerkschaftlichen</w:t>
      </w:r>
    </w:p>
    <w:p w14:paraId="76CF1A6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Ansichten oder Tätigkeiten,</w:t>
      </w:r>
    </w:p>
    <w:p w14:paraId="0235920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2. die Gesundheit, die Intimsphäre oder die Rassenzugehörigkeit,</w:t>
      </w:r>
    </w:p>
    <w:p w14:paraId="5C2EF21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3. Massnahmen der sozialen Hilfe,</w:t>
      </w:r>
    </w:p>
    <w:p w14:paraId="1009A83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4. administrative oder strafrechtliche Verfolgungen und Sanktionen;</w:t>
      </w:r>
    </w:p>
    <w:p w14:paraId="5D86D9E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d. 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Persönlichkeitsprofil: </w:t>
      </w:r>
      <w:r>
        <w:rPr>
          <w:rFonts w:ascii="TimesNewRoman" w:hAnsi="TimesNewRoman" w:cs="TimesNewRoman"/>
          <w:sz w:val="18"/>
          <w:szCs w:val="18"/>
        </w:rPr>
        <w:t>eine Zusammenstellung von Daten, die eine Beurteilung</w:t>
      </w:r>
    </w:p>
    <w:p w14:paraId="1962A5A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wesentlicher Aspekte der Persönlichkeit einer natürlichen Person</w:t>
      </w:r>
      <w:ins w:id="9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erlaubt;</w:t>
        </w:r>
      </w:ins>
    </w:p>
    <w:p w14:paraId="27C011CE" w14:textId="77777777" w:rsidR="00317F64" w:rsidRDefault="00317F64" w:rsidP="00317F64">
      <w:pPr>
        <w:autoSpaceDE w:val="0"/>
        <w:autoSpaceDN w:val="0"/>
        <w:adjustRightInd w:val="0"/>
        <w:rPr>
          <w:del w:id="10" w:author="Jacob Rolf (IT-SCG-KB)" w:date="2017-10-02T21:13:00Z"/>
          <w:rFonts w:ascii="TimesNewRoman" w:hAnsi="TimesNewRoman" w:cs="TimesNewRoman"/>
          <w:sz w:val="18"/>
          <w:szCs w:val="18"/>
        </w:rPr>
      </w:pPr>
      <w:del w:id="11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>erlaubt;</w:delText>
        </w:r>
      </w:del>
    </w:p>
    <w:p w14:paraId="7878A6C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e. 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Bearbeiten: </w:t>
      </w:r>
      <w:r>
        <w:rPr>
          <w:rFonts w:ascii="TimesNewRoman" w:hAnsi="TimesNewRoman" w:cs="TimesNewRoman"/>
          <w:sz w:val="18"/>
          <w:szCs w:val="18"/>
        </w:rPr>
        <w:t>jeder Umgang mit Personendaten, unabhängig von den angewandten</w:t>
      </w:r>
    </w:p>
    <w:p w14:paraId="47A29D8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Mitteln und Verfahren, insbesondere das Beschaffen, Aufbewahren,</w:t>
      </w:r>
    </w:p>
    <w:p w14:paraId="4481DBF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Verwenden, Umarbeiten, Bekanntgeben, Archivieren oder Vernichten von</w:t>
      </w:r>
    </w:p>
    <w:p w14:paraId="44DFAA9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Daten;</w:t>
      </w:r>
    </w:p>
    <w:p w14:paraId="539FDD8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f. 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Bekanntgeben: </w:t>
      </w:r>
      <w:r>
        <w:rPr>
          <w:rFonts w:ascii="TimesNewRoman" w:hAnsi="TimesNewRoman" w:cs="TimesNewRoman"/>
          <w:sz w:val="18"/>
          <w:szCs w:val="18"/>
        </w:rPr>
        <w:t xml:space="preserve">das Zugänglichmachen von Personendaten wie das </w:t>
      </w:r>
      <w:proofErr w:type="spellStart"/>
      <w:r>
        <w:rPr>
          <w:rFonts w:ascii="TimesNewRoman" w:hAnsi="TimesNewRoman" w:cs="TimesNewRoman"/>
          <w:sz w:val="18"/>
          <w:szCs w:val="18"/>
        </w:rPr>
        <w:t>Einsichtgewähren</w:t>
      </w:r>
      <w:proofErr w:type="spellEnd"/>
      <w:r>
        <w:rPr>
          <w:rFonts w:ascii="TimesNewRoman" w:hAnsi="TimesNewRoman" w:cs="TimesNewRoman"/>
          <w:sz w:val="18"/>
          <w:szCs w:val="18"/>
        </w:rPr>
        <w:t>,</w:t>
      </w:r>
    </w:p>
    <w:p w14:paraId="3702AE9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Weitergeben oder Veröffentlichen;</w:t>
      </w:r>
    </w:p>
    <w:p w14:paraId="7CF04D7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g. 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Datensammlung: </w:t>
      </w:r>
      <w:r>
        <w:rPr>
          <w:rFonts w:ascii="TimesNewRoman" w:hAnsi="TimesNewRoman" w:cs="TimesNewRoman"/>
          <w:sz w:val="18"/>
          <w:szCs w:val="18"/>
        </w:rPr>
        <w:t>jeder Bestand von Personendaten, der so aufgebaut ist, dass</w:t>
      </w:r>
    </w:p>
    <w:p w14:paraId="29D9999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Daten nach betroffenen Personen erschliessbar sind;</w:t>
      </w:r>
    </w:p>
    <w:p w14:paraId="1BE50B6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h. 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Bundesorgane: </w:t>
      </w:r>
      <w:r>
        <w:rPr>
          <w:rFonts w:ascii="TimesNewRoman" w:hAnsi="TimesNewRoman" w:cs="TimesNewRoman"/>
          <w:sz w:val="18"/>
          <w:szCs w:val="18"/>
        </w:rPr>
        <w:t>Behörden und Dienststellen des Bundes sowie Personen,</w:t>
      </w:r>
      <w:ins w:id="12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soweit</w:t>
        </w:r>
      </w:ins>
    </w:p>
    <w:p w14:paraId="3CF2F29D" w14:textId="0E77C562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13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soweit </w:delText>
        </w:r>
      </w:del>
      <w:r w:rsidR="009473F9">
        <w:rPr>
          <w:rFonts w:ascii="TimesNewRoman" w:hAnsi="TimesNewRoman" w:cs="TimesNewRoman"/>
          <w:sz w:val="18"/>
          <w:szCs w:val="18"/>
        </w:rPr>
        <w:t>sie mit öffentlichen Aufgaben des Bundes betraut sind;</w:t>
      </w:r>
    </w:p>
    <w:p w14:paraId="4F52517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i.</w:t>
      </w: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Inhaber der Datensammlung: </w:t>
      </w:r>
      <w:r>
        <w:rPr>
          <w:rFonts w:ascii="TimesNewRoman" w:hAnsi="TimesNewRoman" w:cs="TimesNewRoman"/>
          <w:sz w:val="18"/>
          <w:szCs w:val="18"/>
        </w:rPr>
        <w:t>private Personen oder Bundesorgane, die über</w:t>
      </w:r>
    </w:p>
    <w:p w14:paraId="240C39A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den Zweck und den Inhalt der Datensammlung entscheiden;</w:t>
      </w:r>
    </w:p>
    <w:p w14:paraId="040D1D22" w14:textId="77777777" w:rsidR="009473F9" w:rsidRDefault="009473F9" w:rsidP="009473F9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j.</w:t>
      </w: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Gesetz im formellen Sinn:</w:t>
      </w:r>
    </w:p>
    <w:p w14:paraId="062343D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lastRenderedPageBreak/>
        <w:t>1. Bundesgesetze,</w:t>
      </w:r>
    </w:p>
    <w:p w14:paraId="11ED980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2. für die Schweiz verbindliche Beschlüsse internationaler Organisationen</w:t>
      </w:r>
    </w:p>
    <w:p w14:paraId="62EEC62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und von der Bundesversammlung genehmigte völkerrechtliche Verträge</w:t>
      </w:r>
    </w:p>
    <w:p w14:paraId="7D3465B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mit rechtsetzendem Inhalt;</w:t>
      </w:r>
    </w:p>
    <w:p w14:paraId="5E2EE303" w14:textId="23DC0743" w:rsidR="009473F9" w:rsidRDefault="009473F9" w:rsidP="009473F9">
      <w:pPr>
        <w:autoSpaceDE w:val="0"/>
        <w:autoSpaceDN w:val="0"/>
        <w:adjustRightInd w:val="0"/>
        <w:rPr>
          <w:rFonts w:ascii="TimesNewRoman" w:hAnsi="TimesNewRoman"/>
          <w:sz w:val="18"/>
          <w:rPrChange w:id="14" w:author="Jacob Rolf (IT-SCG-KB)" w:date="2017-10-02T21:13:00Z">
            <w:rPr>
              <w:rFonts w:ascii="TimesNewRoman" w:hAnsi="TimesNewRoman"/>
              <w:sz w:val="13"/>
            </w:rPr>
          </w:rPrChange>
        </w:rPr>
      </w:pPr>
      <w:r>
        <w:rPr>
          <w:rFonts w:ascii="TimesNewRoman" w:hAnsi="TimesNewRoman" w:cs="TimesNewRoman"/>
          <w:sz w:val="18"/>
          <w:szCs w:val="18"/>
        </w:rPr>
        <w:t>k.</w:t>
      </w:r>
      <w:del w:id="15" w:author="Jacob Rolf (IT-SCG-KB)" w:date="2017-10-02T21:13:00Z">
        <w:r w:rsidR="00317F64">
          <w:rPr>
            <w:rFonts w:ascii="TimesNewRoman" w:hAnsi="TimesNewRoman" w:cs="TimesNewRoman"/>
            <w:sz w:val="18"/>
            <w:szCs w:val="18"/>
          </w:rPr>
          <w:delText xml:space="preserve"> …</w:delText>
        </w:r>
      </w:del>
      <w:r>
        <w:rPr>
          <w:rFonts w:ascii="TimesNewRoman" w:hAnsi="TimesNewRoman" w:cs="TimesNewRoman"/>
          <w:sz w:val="13"/>
          <w:szCs w:val="13"/>
        </w:rPr>
        <w:t>6</w:t>
      </w:r>
      <w:ins w:id="16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 </w:t>
        </w:r>
        <w:r>
          <w:rPr>
            <w:rFonts w:ascii="TimesNewRoman" w:hAnsi="TimesNewRoman" w:cs="TimesNewRoman"/>
            <w:sz w:val="18"/>
            <w:szCs w:val="18"/>
          </w:rPr>
          <w:t>…</w:t>
        </w:r>
      </w:ins>
    </w:p>
    <w:p w14:paraId="47C7D98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58F02DE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111D394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292A39A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53F2504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6 </w:t>
      </w:r>
      <w:r>
        <w:rPr>
          <w:rFonts w:ascii="TimesNewRoman" w:hAnsi="TimesNewRoman" w:cs="TimesNewRoman"/>
          <w:sz w:val="16"/>
          <w:szCs w:val="16"/>
        </w:rPr>
        <w:t>Aufgehoben durch Ziff. I des BG vom 24. März 2006, mit Wirkung seit 1. Jan. 2008</w:t>
      </w:r>
    </w:p>
    <w:p w14:paraId="11FE656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6784B6F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Bundesgesetz</w:t>
      </w:r>
    </w:p>
    <w:p w14:paraId="696C3BC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3</w:t>
      </w:r>
    </w:p>
    <w:p w14:paraId="783E52E0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09FE58CF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2. Abschnitt: Allgemeine Datenschutzbestimmungen</w:t>
      </w:r>
    </w:p>
    <w:p w14:paraId="7DA1B33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4 </w:t>
      </w:r>
      <w:r>
        <w:rPr>
          <w:rFonts w:ascii="TimesNewRoman" w:hAnsi="TimesNewRoman" w:cs="TimesNewRoman"/>
          <w:sz w:val="18"/>
          <w:szCs w:val="18"/>
        </w:rPr>
        <w:t>Grundsätze</w:t>
      </w:r>
    </w:p>
    <w:p w14:paraId="3F656A1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Personendaten dürfen nur rechtmässig bearbeitet werden.</w:t>
      </w:r>
      <w:r>
        <w:rPr>
          <w:rFonts w:ascii="TimesNewRoman" w:hAnsi="TimesNewRoman" w:cs="TimesNewRoman"/>
          <w:sz w:val="13"/>
          <w:szCs w:val="13"/>
        </w:rPr>
        <w:t>7</w:t>
      </w:r>
    </w:p>
    <w:p w14:paraId="30A50DF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Ihre Bearbeitung hat nach Treu und Glauben zu erfolgen und muss verhältnismässig</w:t>
      </w:r>
    </w:p>
    <w:p w14:paraId="47167DD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sein.</w:t>
      </w:r>
    </w:p>
    <w:p w14:paraId="44E7C17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Personendaten dürfen nur zu dem Zweck bearbeitet werden, der bei der Beschaffung</w:t>
      </w:r>
    </w:p>
    <w:p w14:paraId="09F673F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angegeben wurde, aus den Umständen ersichtlich oder gesetzlich vorgesehen</w:t>
      </w:r>
    </w:p>
    <w:p w14:paraId="4ECC5E6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ist.</w:t>
      </w:r>
    </w:p>
    <w:p w14:paraId="114E05F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Die Beschaffung von Personendaten und insbesondere der Zweck ihrer Bearbeitung</w:t>
      </w:r>
    </w:p>
    <w:p w14:paraId="79485E5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müssen für die betroffene Person erkennbar sein.</w:t>
      </w:r>
      <w:r>
        <w:rPr>
          <w:rFonts w:ascii="TimesNewRoman" w:hAnsi="TimesNewRoman" w:cs="TimesNewRoman"/>
          <w:sz w:val="13"/>
          <w:szCs w:val="13"/>
        </w:rPr>
        <w:t>8</w:t>
      </w:r>
    </w:p>
    <w:p w14:paraId="6858794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8"/>
          <w:szCs w:val="18"/>
        </w:rPr>
        <w:t>Ist für die Bearbeitung von Personendaten die Einwilligung der betroffenen Person</w:t>
      </w:r>
    </w:p>
    <w:p w14:paraId="2532CB0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erforderlich, so ist diese Einwilligung erst gültig, wenn sie nach angemessener</w:t>
      </w:r>
      <w:ins w:id="17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Information</w:t>
        </w:r>
      </w:ins>
    </w:p>
    <w:p w14:paraId="28A2B025" w14:textId="4B0F53D4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18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Information </w:delText>
        </w:r>
      </w:del>
      <w:r w:rsidR="009473F9">
        <w:rPr>
          <w:rFonts w:ascii="TimesNewRoman" w:hAnsi="TimesNewRoman" w:cs="TimesNewRoman"/>
          <w:sz w:val="18"/>
          <w:szCs w:val="18"/>
        </w:rPr>
        <w:t>freiwillig erfolgt. Bei der Bearbeitung von besonders schützenswerten</w:t>
      </w:r>
    </w:p>
    <w:p w14:paraId="044C399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Personendaten oder Persönlichkeitsprofilen muss die Einwilligung zudem ausdrücklich</w:t>
      </w:r>
    </w:p>
    <w:p w14:paraId="7B48ECA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erfolgen.</w:t>
      </w:r>
      <w:r>
        <w:rPr>
          <w:rFonts w:ascii="TimesNewRoman" w:hAnsi="TimesNewRoman" w:cs="TimesNewRoman"/>
          <w:sz w:val="13"/>
          <w:szCs w:val="13"/>
        </w:rPr>
        <w:t>9</w:t>
      </w:r>
    </w:p>
    <w:p w14:paraId="37AC9ED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5 </w:t>
      </w:r>
      <w:r>
        <w:rPr>
          <w:rFonts w:ascii="TimesNewRoman" w:hAnsi="TimesNewRoman" w:cs="TimesNewRoman"/>
          <w:sz w:val="18"/>
          <w:szCs w:val="18"/>
        </w:rPr>
        <w:t>Richtigkeit der Daten</w:t>
      </w:r>
    </w:p>
    <w:p w14:paraId="74573B0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Wer Personendaten bearbeitet, hat sich über deren Richtigkeit zu vergewissern. Er</w:t>
      </w:r>
    </w:p>
    <w:p w14:paraId="51817FD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hat alle angemessenen Massnahmen zu treffen, damit die Daten berichtigt oder</w:t>
      </w:r>
    </w:p>
    <w:p w14:paraId="70117F2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vernichtet werden, die im Hinblick auf den Zweck ihrer Beschaffung oder Bearbeitung</w:t>
      </w:r>
    </w:p>
    <w:p w14:paraId="6A48735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unrichtig oder unvollständig sind.</w:t>
      </w:r>
      <w:r>
        <w:rPr>
          <w:rFonts w:ascii="TimesNewRoman" w:hAnsi="TimesNewRoman" w:cs="TimesNewRoman"/>
          <w:sz w:val="13"/>
          <w:szCs w:val="13"/>
        </w:rPr>
        <w:t>10</w:t>
      </w:r>
    </w:p>
    <w:p w14:paraId="787D4E2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Jede betroffene Person kann verlangen, dass unrichtige Daten berichtigt werden.</w:t>
      </w:r>
    </w:p>
    <w:p w14:paraId="7A2B486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6</w:t>
      </w:r>
      <w:r>
        <w:rPr>
          <w:rFonts w:ascii="TimesNewRoman" w:hAnsi="TimesNewRoman" w:cs="TimesNewRoman"/>
          <w:sz w:val="13"/>
          <w:szCs w:val="13"/>
        </w:rPr>
        <w:t xml:space="preserve">11 </w:t>
      </w:r>
      <w:r>
        <w:rPr>
          <w:rFonts w:ascii="TimesNewRoman" w:hAnsi="TimesNewRoman" w:cs="TimesNewRoman"/>
          <w:sz w:val="18"/>
          <w:szCs w:val="18"/>
        </w:rPr>
        <w:t>Grenzüberschreitende Bekanntgabe</w:t>
      </w:r>
    </w:p>
    <w:p w14:paraId="6985F11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Personendaten dürfen nicht ins Ausland bekannt gegeben werden, wenn dadurch</w:t>
      </w:r>
    </w:p>
    <w:p w14:paraId="527EA61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Persönlichkeit der betroffenen Personen schwerwiegend gefährdet würde,</w:t>
      </w:r>
      <w:ins w:id="19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namentlich</w:t>
        </w:r>
      </w:ins>
    </w:p>
    <w:p w14:paraId="5FB6BD09" w14:textId="260FD897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20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namentlich </w:delText>
        </w:r>
      </w:del>
      <w:r w:rsidR="009473F9">
        <w:rPr>
          <w:rFonts w:ascii="TimesNewRoman" w:hAnsi="TimesNewRoman" w:cs="TimesNewRoman"/>
          <w:sz w:val="18"/>
          <w:szCs w:val="18"/>
        </w:rPr>
        <w:t>weil eine Gesetzgebung fehlt, die einen angemessenen Schutz gewährleistet.</w:t>
      </w:r>
    </w:p>
    <w:p w14:paraId="007EE5B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Fehlt eine Gesetzgebung, die einen angemessenen Schutz gewährleistet, so können</w:t>
      </w:r>
    </w:p>
    <w:p w14:paraId="1F3EDF4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Personendaten ins Ausland nur bekannt gegeben werden, wenn:</w:t>
      </w:r>
    </w:p>
    <w:p w14:paraId="4A08FCD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7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55D98D9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161A30F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8 </w:t>
      </w:r>
      <w:r>
        <w:rPr>
          <w:rFonts w:ascii="TimesNewRoman" w:hAnsi="TimesNewRoman" w:cs="TimesNewRoman"/>
          <w:sz w:val="16"/>
          <w:szCs w:val="16"/>
        </w:rPr>
        <w:t>Eingefügt durch Ziff. I des BG vom 24. März 2006, in Kraft seit 1. Jan. 2008</w:t>
      </w:r>
    </w:p>
    <w:p w14:paraId="05D5AD1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715EA6D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9 </w:t>
      </w:r>
      <w:r>
        <w:rPr>
          <w:rFonts w:ascii="TimesNewRoman" w:hAnsi="TimesNewRoman" w:cs="TimesNewRoman"/>
          <w:sz w:val="16"/>
          <w:szCs w:val="16"/>
        </w:rPr>
        <w:t>Eingefügt durch Ziff. I des BG vom 24. März 2006, in Kraft seit 1. Jan. 2008</w:t>
      </w:r>
    </w:p>
    <w:p w14:paraId="5732A11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4C5B41F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10 </w:t>
      </w:r>
      <w:r>
        <w:rPr>
          <w:rFonts w:ascii="TimesNewRoman" w:hAnsi="TimesNewRoman" w:cs="TimesNewRoman"/>
          <w:sz w:val="16"/>
          <w:szCs w:val="16"/>
        </w:rPr>
        <w:t>Zweiter Satz eingefügt durch Ziff. I des BG vom 24. März 2006, in Kraft seit</w:t>
      </w:r>
    </w:p>
    <w:p w14:paraId="63FF045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1. Jan. 2008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495736E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11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31E1407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2971D55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Datenschutz</w:t>
      </w:r>
    </w:p>
    <w:p w14:paraId="0F123D7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4</w:t>
      </w:r>
    </w:p>
    <w:p w14:paraId="49CD471D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632DFC8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hinreichende Garantien, insbesondere durch Vertrag, einen angemessenen</w:t>
      </w:r>
    </w:p>
    <w:p w14:paraId="763E7EF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Schutz im Ausland gewährleisten;</w:t>
      </w:r>
    </w:p>
    <w:p w14:paraId="5699D07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die betroffene Person im Einzelfall eingewilligt hat;</w:t>
      </w:r>
    </w:p>
    <w:p w14:paraId="65DEBC3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die Bearbeitung in unmittelbarem Zusammenhang mit dem Abschluss oder</w:t>
      </w:r>
    </w:p>
    <w:p w14:paraId="2CE8890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der Abwicklung eines Vertrags steht und es sich um Personendaten des Vertragspartners</w:t>
      </w:r>
    </w:p>
    <w:p w14:paraId="6FDD26E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handelt;</w:t>
      </w:r>
    </w:p>
    <w:p w14:paraId="122A84E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d. die Bekanntgabe im Einzelfall entweder für die Wahrung eines überwiegenden</w:t>
      </w:r>
    </w:p>
    <w:p w14:paraId="043A282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öffentlichen Interesses oder für die Feststellung, Ausübung oder Durchsetzung</w:t>
      </w:r>
    </w:p>
    <w:p w14:paraId="46223E0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von Rechtsansprüchen vor Gericht unerlässlich ist;</w:t>
      </w:r>
    </w:p>
    <w:p w14:paraId="2AB2435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e. die Bekanntgabe im Einzelfall erforderlich ist, um das Leben oder die körperliche</w:t>
      </w:r>
    </w:p>
    <w:p w14:paraId="13CD842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Integrität der betroffenen Person zu schützen;</w:t>
      </w:r>
    </w:p>
    <w:p w14:paraId="4E5353B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f. die betroffene Person die Daten allgemein zugänglich gemacht und eine</w:t>
      </w:r>
      <w:ins w:id="21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Bearbeitung</w:t>
        </w:r>
      </w:ins>
    </w:p>
    <w:p w14:paraId="6DC03A65" w14:textId="48F4D3E6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22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Bearbeitung </w:delText>
        </w:r>
      </w:del>
      <w:r w:rsidR="009473F9">
        <w:rPr>
          <w:rFonts w:ascii="TimesNewRoman" w:hAnsi="TimesNewRoman" w:cs="TimesNewRoman"/>
          <w:sz w:val="18"/>
          <w:szCs w:val="18"/>
        </w:rPr>
        <w:t>nicht ausdrücklich untersagt hat;</w:t>
      </w:r>
    </w:p>
    <w:p w14:paraId="028D328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g. die Bekanntgabe innerhalb derselben juristischen Person oder Gesellschaft</w:t>
      </w:r>
    </w:p>
    <w:p w14:paraId="7DD70B1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oder zwischen juristischen Personen oder Gesellschaften, die einer einheitlichen</w:t>
      </w:r>
    </w:p>
    <w:p w14:paraId="3DD0C90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Leitung unterstehen, stattfindet, sofern die Beteiligten Datenschutzregeln</w:t>
      </w:r>
    </w:p>
    <w:p w14:paraId="0DBDA66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lastRenderedPageBreak/>
        <w:t>unterstehen, welche einen angemessenen Schutz gewährleisten.</w:t>
      </w:r>
    </w:p>
    <w:p w14:paraId="3FA59D7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Der Eidgenössische Datenschutz- und Öffentlichkeitsbeauftragte (Beauftragte,</w:t>
      </w:r>
    </w:p>
    <w:p w14:paraId="4F9725E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Art. 26) muss über die Garantien nach Absatz 2 Buchstabe a und die Datenschutzregeln</w:t>
      </w:r>
    </w:p>
    <w:p w14:paraId="74965E9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nach Absatz 2 Buchstabe g informiert werden. Der Bundesrat regelt die Einzelheiten</w:t>
      </w:r>
    </w:p>
    <w:p w14:paraId="47B8C0B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dieser Informationspflicht.</w:t>
      </w:r>
    </w:p>
    <w:p w14:paraId="15C62D4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7 </w:t>
      </w:r>
      <w:r>
        <w:rPr>
          <w:rFonts w:ascii="TimesNewRoman" w:hAnsi="TimesNewRoman" w:cs="TimesNewRoman"/>
          <w:sz w:val="18"/>
          <w:szCs w:val="18"/>
        </w:rPr>
        <w:t>Datensicherheit</w:t>
      </w:r>
    </w:p>
    <w:p w14:paraId="6EC4063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Personendaten müssen durch angemessene technische und organisatorische Massnahmen</w:t>
      </w:r>
    </w:p>
    <w:p w14:paraId="712F246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gegen unbefugtes Bearbeiten geschützt werden.</w:t>
      </w:r>
    </w:p>
    <w:p w14:paraId="389454B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Der Bundesrat erlässt nähere Bestimmungen über die Mindestanforderungen an die</w:t>
      </w:r>
    </w:p>
    <w:p w14:paraId="2D82CD7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Datensicherheit.</w:t>
      </w:r>
    </w:p>
    <w:p w14:paraId="0E11380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7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a</w:t>
      </w:r>
      <w:r>
        <w:rPr>
          <w:rFonts w:ascii="TimesNewRoman" w:hAnsi="TimesNewRoman" w:cs="TimesNewRoman"/>
          <w:sz w:val="13"/>
          <w:szCs w:val="13"/>
        </w:rPr>
        <w:t>12</w:t>
      </w:r>
    </w:p>
    <w:p w14:paraId="459F50A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8 </w:t>
      </w:r>
      <w:r>
        <w:rPr>
          <w:rFonts w:ascii="TimesNewRoman" w:hAnsi="TimesNewRoman" w:cs="TimesNewRoman"/>
          <w:sz w:val="18"/>
          <w:szCs w:val="18"/>
        </w:rPr>
        <w:t>Auskunftsrecht</w:t>
      </w:r>
    </w:p>
    <w:p w14:paraId="0BE667B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Jede Person kann vom Inhaber einer Datensammlung Auskunft darüber verlangen,</w:t>
      </w:r>
    </w:p>
    <w:p w14:paraId="2125CF2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ob Daten über sie bearbeitet werden.</w:t>
      </w:r>
    </w:p>
    <w:p w14:paraId="428874F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Der Inhaber der Datensammlung muss der betroffenen Person mitteilen:</w:t>
      </w:r>
      <w:r>
        <w:rPr>
          <w:rFonts w:ascii="TimesNewRoman" w:hAnsi="TimesNewRoman" w:cs="TimesNewRoman"/>
          <w:sz w:val="13"/>
          <w:szCs w:val="13"/>
        </w:rPr>
        <w:t>13</w:t>
      </w:r>
    </w:p>
    <w:p w14:paraId="07FCF0B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12 </w:t>
      </w:r>
      <w:r>
        <w:rPr>
          <w:rFonts w:ascii="TimesNewRoman" w:hAnsi="TimesNewRoman" w:cs="TimesNewRoman"/>
          <w:sz w:val="16"/>
          <w:szCs w:val="16"/>
        </w:rPr>
        <w:t xml:space="preserve">Eingefügt durch Ziff. I des BG vom 24. März 2006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0DAC72E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Aufgehoben durch Ziff. 3 des BG vom 19. März 2010 über die Umsetzung des Rahmenbeschlusses</w:t>
      </w:r>
    </w:p>
    <w:p w14:paraId="2BC0E58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22315AAF" w14:textId="7371FD7C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und justiziellen Zusammenarbeit in Strafsachen, </w:t>
      </w:r>
      <w:del w:id="23" w:author="Jacob Rolf (IT-SCG-KB)" w:date="2017-10-02T21:13:00Z">
        <w:r w:rsidR="00317F64">
          <w:rPr>
            <w:rFonts w:ascii="TimesNewRoman" w:hAnsi="TimesNewRoman" w:cs="TimesNewRoman"/>
            <w:sz w:val="16"/>
            <w:szCs w:val="16"/>
          </w:rPr>
          <w:delText xml:space="preserve">in </w:delText>
        </w:r>
      </w:del>
      <w:r>
        <w:rPr>
          <w:rFonts w:ascii="TimesNewRoman" w:hAnsi="TimesNewRoman" w:cs="TimesNewRoman"/>
          <w:sz w:val="16"/>
          <w:szCs w:val="16"/>
        </w:rPr>
        <w:t>mit Wirkung seit 1. Dez. 2010</w:t>
      </w:r>
    </w:p>
    <w:p w14:paraId="5A70B6B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311EDE8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13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084BBC8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5C8C7EE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Bundesgesetz</w:t>
      </w:r>
    </w:p>
    <w:p w14:paraId="14EE3BE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5</w:t>
      </w:r>
    </w:p>
    <w:p w14:paraId="127D567A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6D6B515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</w:t>
      </w:r>
      <w:r>
        <w:rPr>
          <w:rFonts w:ascii="TimesNewRoman" w:hAnsi="TimesNewRoman" w:cs="TimesNewRoman"/>
          <w:sz w:val="13"/>
          <w:szCs w:val="13"/>
        </w:rPr>
        <w:t xml:space="preserve">14 </w:t>
      </w:r>
      <w:r>
        <w:rPr>
          <w:rFonts w:ascii="TimesNewRoman" w:hAnsi="TimesNewRoman" w:cs="TimesNewRoman"/>
          <w:sz w:val="18"/>
          <w:szCs w:val="18"/>
        </w:rPr>
        <w:t>alle über sie in der Datensammlung vorhandenen Daten einschliesslich der</w:t>
      </w:r>
    </w:p>
    <w:p w14:paraId="491BB02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verfügbaren Angaben über die Herkunft der Daten;</w:t>
      </w:r>
    </w:p>
    <w:p w14:paraId="46426BB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den Zweck und gegebenenfalls die Rechtsgrundlagen des Bearbeitens sowie</w:t>
      </w:r>
    </w:p>
    <w:p w14:paraId="7D2B1C4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Kategorien der bearbeiteten Personendaten, der an der Sammlung Beteiligten</w:t>
      </w:r>
    </w:p>
    <w:p w14:paraId="79E7BC1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und der Datenempfänger.</w:t>
      </w:r>
    </w:p>
    <w:p w14:paraId="4A28579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Daten über die Gesundheit kann der Inhaber der Datensammlung der betroffenen</w:t>
      </w:r>
    </w:p>
    <w:p w14:paraId="08B3FD9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Person durch einen von ihr bezeichneten Arzt mitteilen lassen.</w:t>
      </w:r>
    </w:p>
    <w:p w14:paraId="7C1542C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Lässt der Inhaber der Datensammlung Personendaten durch einen Dritten bearbeiten,</w:t>
      </w:r>
    </w:p>
    <w:p w14:paraId="56AED45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so bleibt er auskunftspflichtig. Der Dritte ist auskunftspflichtig, wenn er den</w:t>
      </w:r>
    </w:p>
    <w:p w14:paraId="0C14A23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Inhaber nicht bekannt gibt oder dieser keinen Wohnsitz in der Schweiz hat.</w:t>
      </w:r>
    </w:p>
    <w:p w14:paraId="0E9FC99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8"/>
          <w:szCs w:val="18"/>
        </w:rPr>
        <w:t>Die Auskunft ist in der Regel schriftlich, in Form eines Ausdrucks oder einer Fotokopie</w:t>
      </w:r>
    </w:p>
    <w:p w14:paraId="23053C6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sowie kostenlos zu erteilen. Der Bundesrat regelt die Ausnahmen.</w:t>
      </w:r>
    </w:p>
    <w:p w14:paraId="1AEB557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6 </w:t>
      </w:r>
      <w:r>
        <w:rPr>
          <w:rFonts w:ascii="TimesNewRoman" w:hAnsi="TimesNewRoman" w:cs="TimesNewRoman"/>
          <w:sz w:val="18"/>
          <w:szCs w:val="18"/>
        </w:rPr>
        <w:t>Niemand kann im Voraus auf das Auskunftsrecht verzichten.</w:t>
      </w:r>
    </w:p>
    <w:p w14:paraId="513AC7D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9</w:t>
      </w:r>
      <w:r>
        <w:rPr>
          <w:rFonts w:ascii="TimesNewRoman" w:hAnsi="TimesNewRoman" w:cs="TimesNewRoman"/>
          <w:sz w:val="13"/>
          <w:szCs w:val="13"/>
        </w:rPr>
        <w:t xml:space="preserve">15 </w:t>
      </w:r>
      <w:r>
        <w:rPr>
          <w:rFonts w:ascii="TimesNewRoman" w:hAnsi="TimesNewRoman" w:cs="TimesNewRoman"/>
          <w:sz w:val="18"/>
          <w:szCs w:val="18"/>
        </w:rPr>
        <w:t>Einschränkung des Auskunftsrechts</w:t>
      </w:r>
    </w:p>
    <w:p w14:paraId="571073F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Inhaber der Datensammlung kann die Auskunft verweigern, einschränken oder</w:t>
      </w:r>
    </w:p>
    <w:p w14:paraId="2D3EB3A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aufschieben, soweit:</w:t>
      </w:r>
    </w:p>
    <w:p w14:paraId="597F32C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ein Gesetz im formellen Sinn dies vorsieht;</w:t>
      </w:r>
    </w:p>
    <w:p w14:paraId="7FCD15E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es wegen überwiegender Interessen Dritter erforderlich ist.</w:t>
      </w:r>
    </w:p>
    <w:p w14:paraId="79CF000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Ein Bundesorgan kann zudem die Auskunft verweigern, einschränken oder aufschieben,</w:t>
      </w:r>
    </w:p>
    <w:p w14:paraId="15422CE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soweit:</w:t>
      </w:r>
    </w:p>
    <w:p w14:paraId="26C21BC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es wegen überwiegender öffentlicher Interessen, insbesondere der inneren</w:t>
      </w:r>
    </w:p>
    <w:p w14:paraId="7FAF493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oder äusseren Sicherheit der Eidgenossenschaft, erforderlich ist;</w:t>
      </w:r>
    </w:p>
    <w:p w14:paraId="0298091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die Auskunft den Zweck einer Strafuntersuchung oder eines andern Untersuchungsverfahrens</w:t>
      </w:r>
    </w:p>
    <w:p w14:paraId="1DA0751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in Frage stellt.</w:t>
      </w:r>
    </w:p>
    <w:p w14:paraId="2FB7E73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Sobald der Grund für die Verweigerung, Einschränkung oder Aufschiebung einer</w:t>
      </w:r>
    </w:p>
    <w:p w14:paraId="3D2F0CB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Auskunft wegfällt, muss das Bundesorgan die Auskunft erteilen, ausser dies ist</w:t>
      </w:r>
    </w:p>
    <w:p w14:paraId="510898F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unmöglich oder nur mit einem unverhältnismässigen Aufwand möglich.</w:t>
      </w:r>
    </w:p>
    <w:p w14:paraId="51E1CBB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Der private Inhaber einer Datensammlung kann zudem die Auskunft verweigern,</w:t>
      </w:r>
    </w:p>
    <w:p w14:paraId="5E51395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einschränken oder aufschieben, soweit eigene überwiegende Interessen es erfordern</w:t>
      </w:r>
    </w:p>
    <w:p w14:paraId="6D10D2B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und er die Personendaten nicht Dritten bekannt gibt.</w:t>
      </w:r>
    </w:p>
    <w:p w14:paraId="3970546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8"/>
          <w:szCs w:val="18"/>
        </w:rPr>
        <w:t>Der Inhaber der Datensammlung muss angeben, aus welchem Grund er die Auskunft</w:t>
      </w:r>
    </w:p>
    <w:p w14:paraId="2561D30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verweigert, einschränkt oder aufschiebt.</w:t>
      </w:r>
    </w:p>
    <w:p w14:paraId="34E85E9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14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5181E4E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7F3668A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15 </w:t>
      </w:r>
      <w:r>
        <w:rPr>
          <w:rFonts w:ascii="TimesNewRoman" w:hAnsi="TimesNewRoman" w:cs="TimesNewRoman"/>
          <w:sz w:val="16"/>
          <w:szCs w:val="16"/>
        </w:rPr>
        <w:t>Fassung gemäss Ziff. 3 des BG vom 19. März 2010 über die Umsetzung des Rahmenbeschlusses</w:t>
      </w:r>
    </w:p>
    <w:p w14:paraId="65598B2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373B87A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und justiziellen Zusammenarbeit in Strafsachen, in Kraft seit 1. Dez. 2010</w:t>
      </w:r>
    </w:p>
    <w:p w14:paraId="01D08FA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3924B08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Datenschutz</w:t>
      </w:r>
    </w:p>
    <w:p w14:paraId="4F95B66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6</w:t>
      </w:r>
    </w:p>
    <w:p w14:paraId="3D82E867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621A9B9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10 </w:t>
      </w:r>
      <w:r>
        <w:rPr>
          <w:rFonts w:ascii="TimesNewRoman" w:hAnsi="TimesNewRoman" w:cs="TimesNewRoman"/>
          <w:sz w:val="18"/>
          <w:szCs w:val="18"/>
        </w:rPr>
        <w:t>Einschränkungen des Auskunftsrechts für Medienschaffende</w:t>
      </w:r>
    </w:p>
    <w:p w14:paraId="31D010C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Inhaber einer Datensammlung, die ausschliesslich für die Veröffentlichung im</w:t>
      </w:r>
    </w:p>
    <w:p w14:paraId="1621689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redaktionellen Teil eines periodisch erscheinenden Mediums verwendet wird, kann</w:t>
      </w:r>
    </w:p>
    <w:p w14:paraId="1AB6DDE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Auskunft verweigern, einschränken oder aufschieben, soweit:</w:t>
      </w:r>
    </w:p>
    <w:p w14:paraId="746A8C8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lastRenderedPageBreak/>
        <w:t>a. die Personendaten Aufschluss über die Informationsquellen geben;</w:t>
      </w:r>
    </w:p>
    <w:p w14:paraId="369CF83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Einblick in Entwürfe für Publikationen gegeben werden müsste;</w:t>
      </w:r>
    </w:p>
    <w:p w14:paraId="3EEA6D0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die freie Meinungsbildung des Publikums gefährdet würde.</w:t>
      </w:r>
    </w:p>
    <w:p w14:paraId="4264AD3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Medienschaffende können die Auskunft zudem verweigern, einschränken oder aufschieben,</w:t>
      </w:r>
    </w:p>
    <w:p w14:paraId="2B55AF0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wenn ihnen eine Datensammlung ausschliesslich als persönliches Arbeitsinstrument</w:t>
      </w:r>
    </w:p>
    <w:p w14:paraId="1128AB8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dient.</w:t>
      </w:r>
    </w:p>
    <w:p w14:paraId="60487FC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10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a</w:t>
      </w:r>
      <w:r>
        <w:rPr>
          <w:rFonts w:ascii="TimesNewRoman" w:hAnsi="TimesNewRoman" w:cs="TimesNewRoman"/>
          <w:sz w:val="13"/>
          <w:szCs w:val="13"/>
        </w:rPr>
        <w:t xml:space="preserve">16 </w:t>
      </w:r>
      <w:r>
        <w:rPr>
          <w:rFonts w:ascii="TimesNewRoman" w:hAnsi="TimesNewRoman" w:cs="TimesNewRoman"/>
          <w:sz w:val="18"/>
          <w:szCs w:val="18"/>
        </w:rPr>
        <w:t>Datenbearbeitung durch Dritte</w:t>
      </w:r>
    </w:p>
    <w:p w14:paraId="5859EDA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Das Bearbeiten von Personendaten kann durch Vereinbarung oder Gesetz Dritten</w:t>
      </w:r>
    </w:p>
    <w:p w14:paraId="0CFFC22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übertragen werden, wenn:</w:t>
      </w:r>
    </w:p>
    <w:p w14:paraId="4AC8A79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die Daten nur so bearbeitet werden, wie der Auftraggeber selbst es tun dürfte;</w:t>
      </w:r>
    </w:p>
    <w:p w14:paraId="0ED1252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und</w:t>
      </w:r>
    </w:p>
    <w:p w14:paraId="088AAA2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keine gesetzliche oder vertragliche Geheimhaltungspflicht es verbietet.</w:t>
      </w:r>
    </w:p>
    <w:p w14:paraId="4AAE460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Der Auftraggeber muss sich insbesondere vergewissern, dass der Dritte die Datensicherheit</w:t>
      </w:r>
    </w:p>
    <w:p w14:paraId="1AC051C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gewährleistet.</w:t>
      </w:r>
    </w:p>
    <w:p w14:paraId="5F0F239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Dritte können dieselben Rechtfertigungsgründe geltend machen wie der Auftraggeber.</w:t>
      </w:r>
    </w:p>
    <w:p w14:paraId="62D4B32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11</w:t>
      </w:r>
      <w:r>
        <w:rPr>
          <w:rFonts w:ascii="TimesNewRoman" w:hAnsi="TimesNewRoman" w:cs="TimesNewRoman"/>
          <w:sz w:val="13"/>
          <w:szCs w:val="13"/>
        </w:rPr>
        <w:t xml:space="preserve">17 </w:t>
      </w:r>
      <w:r>
        <w:rPr>
          <w:rFonts w:ascii="TimesNewRoman" w:hAnsi="TimesNewRoman" w:cs="TimesNewRoman"/>
          <w:sz w:val="18"/>
          <w:szCs w:val="18"/>
        </w:rPr>
        <w:t>Zertifizierungsverfahren</w:t>
      </w:r>
    </w:p>
    <w:p w14:paraId="14E945C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Um den Datenschutz und die Datensicherheit zu verbessern, können die Hersteller</w:t>
      </w:r>
    </w:p>
    <w:p w14:paraId="54265A4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von Datenbearbeitungssystemen oder -programmen sowie private Personen oder</w:t>
      </w:r>
    </w:p>
    <w:p w14:paraId="5E631D9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Bundesorgane, die Personendaten bearbeiten, ihre Systeme, Verfahren und ihre</w:t>
      </w:r>
    </w:p>
    <w:p w14:paraId="1B7390C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Organisation einer Bewertung durch anerkannte unabhängige Zertifizierungsstellen</w:t>
      </w:r>
    </w:p>
    <w:p w14:paraId="3B8641D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unterziehen.</w:t>
      </w:r>
    </w:p>
    <w:p w14:paraId="2897BDC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Der Bundesrat erlässt Vorschriften über die Anerkennung von Zertifizierungsverfahren</w:t>
      </w:r>
    </w:p>
    <w:p w14:paraId="60574BE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und die Einführung eines Datenschutz-Qualitätszeichens. Er berücksichtigt</w:t>
      </w:r>
    </w:p>
    <w:p w14:paraId="100714D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dabei das internationale Recht und die international anerkannten technischen Normen.</w:t>
      </w:r>
    </w:p>
    <w:p w14:paraId="7AB7399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16 </w:t>
      </w:r>
      <w:r>
        <w:rPr>
          <w:rFonts w:ascii="TimesNewRoman" w:hAnsi="TimesNewRoman" w:cs="TimesNewRoman"/>
          <w:sz w:val="16"/>
          <w:szCs w:val="16"/>
        </w:rPr>
        <w:t>Eingefügt durch Ziff. I des BG vom 24. März 2006, in Kraft seit 1. Jan. 2008</w:t>
      </w:r>
    </w:p>
    <w:p w14:paraId="622A677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0FD0573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17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46AE8CA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3157D5C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Bundesgesetz</w:t>
      </w:r>
    </w:p>
    <w:p w14:paraId="11B1736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7</w:t>
      </w:r>
    </w:p>
    <w:p w14:paraId="5FA5527E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645A935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11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a</w:t>
      </w:r>
      <w:r>
        <w:rPr>
          <w:rFonts w:ascii="TimesNewRoman" w:hAnsi="TimesNewRoman" w:cs="TimesNewRoman"/>
          <w:sz w:val="13"/>
          <w:szCs w:val="13"/>
        </w:rPr>
        <w:t xml:space="preserve">18 </w:t>
      </w:r>
      <w:r>
        <w:rPr>
          <w:rFonts w:ascii="TimesNewRoman" w:hAnsi="TimesNewRoman" w:cs="TimesNewRoman"/>
          <w:sz w:val="18"/>
          <w:szCs w:val="18"/>
        </w:rPr>
        <w:t>Register der Datensammlungen</w:t>
      </w:r>
    </w:p>
    <w:p w14:paraId="01D2B20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Beauftragte führt ein Register der Datensammlungen, das über Internet</w:t>
      </w:r>
      <w:ins w:id="24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zugänglich</w:t>
        </w:r>
      </w:ins>
    </w:p>
    <w:p w14:paraId="0B051023" w14:textId="77168391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25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zugänglich </w:delText>
        </w:r>
      </w:del>
      <w:r w:rsidR="009473F9">
        <w:rPr>
          <w:rFonts w:ascii="TimesNewRoman" w:hAnsi="TimesNewRoman" w:cs="TimesNewRoman"/>
          <w:sz w:val="18"/>
          <w:szCs w:val="18"/>
        </w:rPr>
        <w:t>ist. Jede Person kann das Register einsehen.</w:t>
      </w:r>
    </w:p>
    <w:p w14:paraId="5C48D4C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Bundesorgane müssen sämtliche Datensammlungen beim Beauftragten zur Registrierung</w:t>
      </w:r>
    </w:p>
    <w:p w14:paraId="71179A6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anmelden.</w:t>
      </w:r>
    </w:p>
    <w:p w14:paraId="318AE38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Private Personen müssen Datensammlungen anmelden, wenn:</w:t>
      </w:r>
    </w:p>
    <w:p w14:paraId="38471C1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regelmässig besonders schützenswerte Personendaten oder Persönlichkeitsprofile</w:t>
      </w:r>
    </w:p>
    <w:p w14:paraId="1B0D6FB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bearbeitet werden; oder</w:t>
      </w:r>
    </w:p>
    <w:p w14:paraId="6D84167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regelmässig Personendaten an Dritte bekannt gegeben werden.</w:t>
      </w:r>
    </w:p>
    <w:p w14:paraId="7F5E187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Die Datensammlungen müssen angemeldet werden, bevor sie eröffnet werden.</w:t>
      </w:r>
    </w:p>
    <w:p w14:paraId="57DE3DA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8"/>
          <w:szCs w:val="18"/>
        </w:rPr>
        <w:t>Entgegen den Bestimmungen der Absätze 2 und 3 muss der Inhaber von Datensammlungen</w:t>
      </w:r>
    </w:p>
    <w:p w14:paraId="03F07CE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seine Sammlungen nicht anmelden, wenn:</w:t>
      </w:r>
    </w:p>
    <w:p w14:paraId="3BF44AB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private Personen Daten aufgrund einer gesetzlichen Verpflichtung bearbeiten;</w:t>
      </w:r>
    </w:p>
    <w:p w14:paraId="25E3FD9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der Bundesrat eine Bearbeitung von der Anmeldepflicht ausgenommen hat,</w:t>
      </w:r>
    </w:p>
    <w:p w14:paraId="3683736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weil sie die Rechte der betroffenen Personen nicht gefährdet;</w:t>
      </w:r>
    </w:p>
    <w:p w14:paraId="6BEEF41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er die Daten ausschliesslich für die Veröffentlichung im redaktionellen Teil</w:t>
      </w:r>
    </w:p>
    <w:p w14:paraId="4916B64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eines periodisch erscheinenden Mediums verwendet und keine Daten an</w:t>
      </w:r>
    </w:p>
    <w:p w14:paraId="075B83C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Dritte weitergibt, ohne dass die betroffenen Personen davon Kenntnis haben;</w:t>
      </w:r>
    </w:p>
    <w:p w14:paraId="5CDC50A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d. die Daten durch Journalisten bearbeitet werden, denen die Datensammlung</w:t>
      </w:r>
    </w:p>
    <w:p w14:paraId="0B0ECFD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ausschliesslich als persönliches Arbeitsinstrument dient;</w:t>
      </w:r>
    </w:p>
    <w:p w14:paraId="5248354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e. er einen Datenschutzverantwortlichen bezeichnet hat, der unabhängig die</w:t>
      </w:r>
      <w:ins w:id="26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betriebsinterne</w:t>
        </w:r>
      </w:ins>
    </w:p>
    <w:p w14:paraId="78FA4B6F" w14:textId="77777777" w:rsidR="00317F64" w:rsidRDefault="00317F64" w:rsidP="00317F64">
      <w:pPr>
        <w:autoSpaceDE w:val="0"/>
        <w:autoSpaceDN w:val="0"/>
        <w:adjustRightInd w:val="0"/>
        <w:rPr>
          <w:del w:id="27" w:author="Jacob Rolf (IT-SCG-KB)" w:date="2017-10-02T21:13:00Z"/>
          <w:rFonts w:ascii="TimesNewRoman" w:hAnsi="TimesNewRoman" w:cs="TimesNewRoman"/>
          <w:sz w:val="18"/>
          <w:szCs w:val="18"/>
        </w:rPr>
      </w:pPr>
      <w:del w:id="28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betriebsinterne </w:delText>
        </w:r>
      </w:del>
      <w:r w:rsidR="009473F9">
        <w:rPr>
          <w:rFonts w:ascii="TimesNewRoman" w:hAnsi="TimesNewRoman" w:cs="TimesNewRoman"/>
          <w:sz w:val="18"/>
          <w:szCs w:val="18"/>
        </w:rPr>
        <w:t>Einhaltung der Datenschutzvorschriften überwacht und ein</w:t>
      </w:r>
    </w:p>
    <w:p w14:paraId="3731049E" w14:textId="352CD11E" w:rsidR="009473F9" w:rsidRDefault="009473F9" w:rsidP="009473F9">
      <w:pPr>
        <w:autoSpaceDE w:val="0"/>
        <w:autoSpaceDN w:val="0"/>
        <w:adjustRightInd w:val="0"/>
        <w:rPr>
          <w:ins w:id="29" w:author="Jacob Rolf (IT-SCG-KB)" w:date="2017-10-02T21:13:00Z"/>
          <w:rFonts w:ascii="TimesNewRoman" w:hAnsi="TimesNewRoman" w:cs="TimesNewRoman"/>
          <w:sz w:val="18"/>
          <w:szCs w:val="18"/>
        </w:rPr>
      </w:pPr>
      <w:ins w:id="30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</w:t>
        </w:r>
      </w:ins>
      <w:r>
        <w:rPr>
          <w:rFonts w:ascii="TimesNewRoman" w:hAnsi="TimesNewRoman" w:cs="TimesNewRoman"/>
          <w:sz w:val="18"/>
          <w:szCs w:val="18"/>
        </w:rPr>
        <w:t>Verzeichnis</w:t>
      </w:r>
      <w:del w:id="31" w:author="Jacob Rolf (IT-SCG-KB)" w:date="2017-10-02T21:13:00Z">
        <w:r w:rsidR="00317F64">
          <w:rPr>
            <w:rFonts w:ascii="TimesNewRoman" w:hAnsi="TimesNewRoman" w:cs="TimesNewRoman"/>
            <w:sz w:val="18"/>
            <w:szCs w:val="18"/>
          </w:rPr>
          <w:delText xml:space="preserve"> </w:delText>
        </w:r>
      </w:del>
    </w:p>
    <w:p w14:paraId="6E8AE5B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der Datensammlungen führt;</w:t>
      </w:r>
    </w:p>
    <w:p w14:paraId="619C29F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f. er aufgrund eines Zertifizierungsverfahrens nach Artikel 11 ein Datenschutz-</w:t>
      </w:r>
    </w:p>
    <w:p w14:paraId="3F02223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Qualitätszeichen erworben hat und das Ergebnis der Bewertung dem Beauftragten</w:t>
      </w:r>
    </w:p>
    <w:p w14:paraId="4FE7C17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mitgeteilt wurde.</w:t>
      </w:r>
    </w:p>
    <w:p w14:paraId="08F5ED7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6 </w:t>
      </w:r>
      <w:r>
        <w:rPr>
          <w:rFonts w:ascii="TimesNewRoman" w:hAnsi="TimesNewRoman" w:cs="TimesNewRoman"/>
          <w:sz w:val="18"/>
          <w:szCs w:val="18"/>
        </w:rPr>
        <w:t>Der Bundesrat regelt die Modalitäten der Anmeldung der Datensammlungen, der</w:t>
      </w:r>
    </w:p>
    <w:p w14:paraId="5DA4A68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Führung und der Veröffentlichung des Registers sowie die Stellung und die Aufgaben</w:t>
      </w:r>
    </w:p>
    <w:p w14:paraId="10958C3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der Datenschutzverantwortlichen nach Absatz 5 Buchstabe e und die Veröffentlichung</w:t>
      </w:r>
    </w:p>
    <w:p w14:paraId="5432026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eines Verzeichnisses der Inhaber der Datensammlungen, welche nach</w:t>
      </w:r>
    </w:p>
    <w:p w14:paraId="1D925DF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Absatz 5 Buchstaben e und f der Meldepflicht enthoben sind.</w:t>
      </w:r>
    </w:p>
    <w:p w14:paraId="132BA9F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18 </w:t>
      </w:r>
      <w:r>
        <w:rPr>
          <w:rFonts w:ascii="TimesNewRoman" w:hAnsi="TimesNewRoman" w:cs="TimesNewRoman"/>
          <w:sz w:val="16"/>
          <w:szCs w:val="16"/>
        </w:rPr>
        <w:t>Eingefügt durch Ziff. I des BG vom 24. März 2006, in Kraft seit 1. Jan. 2008</w:t>
      </w:r>
    </w:p>
    <w:p w14:paraId="0D235AE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2062BC9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Datenschutz</w:t>
      </w:r>
    </w:p>
    <w:p w14:paraId="06E9A59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8</w:t>
      </w:r>
    </w:p>
    <w:p w14:paraId="4C81E57F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2E4E24F6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3. Abschnitt: Bearbeiten von Personendaten durch private Personen</w:t>
      </w:r>
    </w:p>
    <w:p w14:paraId="06ECB37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lastRenderedPageBreak/>
        <w:t xml:space="preserve">Art. 12 </w:t>
      </w:r>
      <w:r>
        <w:rPr>
          <w:rFonts w:ascii="TimesNewRoman" w:hAnsi="TimesNewRoman" w:cs="TimesNewRoman"/>
          <w:sz w:val="18"/>
          <w:szCs w:val="18"/>
        </w:rPr>
        <w:t>Persönlichkeitsverletzungen</w:t>
      </w:r>
    </w:p>
    <w:p w14:paraId="41AD4AE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Wer Personendaten bearbeitet, darf dabei die Persönlichkeit der betroffenen Personen</w:t>
      </w:r>
    </w:p>
    <w:p w14:paraId="30201B2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nicht widerrechtlich verletzen.</w:t>
      </w:r>
    </w:p>
    <w:p w14:paraId="5ABE4B5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Er darf insbesondere nicht:</w:t>
      </w:r>
    </w:p>
    <w:p w14:paraId="515DD7F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Personendaten entgegen den Grundsätzen der Artikel 4, 5 Absatz 1 und 7</w:t>
      </w:r>
    </w:p>
    <w:p w14:paraId="183427B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Absatz 1 bearbeiten;</w:t>
      </w:r>
    </w:p>
    <w:p w14:paraId="23E4FF7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ohne Rechtfertigungsgrund Daten einer Person gegen deren ausdrücklichen</w:t>
      </w:r>
    </w:p>
    <w:p w14:paraId="2329132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Willen bearbeiten;</w:t>
      </w:r>
    </w:p>
    <w:p w14:paraId="79CFBAD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ohne Rechtfertigungsgrund besonders schützenswerte Personendaten oder</w:t>
      </w:r>
    </w:p>
    <w:p w14:paraId="313FD2D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Persönlichkeitsprofile Dritten bekanntgeben.</w:t>
      </w:r>
      <w:r>
        <w:rPr>
          <w:rFonts w:ascii="TimesNewRoman" w:hAnsi="TimesNewRoman" w:cs="TimesNewRoman"/>
          <w:sz w:val="13"/>
          <w:szCs w:val="13"/>
        </w:rPr>
        <w:t>19</w:t>
      </w:r>
    </w:p>
    <w:p w14:paraId="7888BBB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In der Regel liegt keine Persönlichkeitsverletzung vor, wenn die betroffene Person</w:t>
      </w:r>
    </w:p>
    <w:p w14:paraId="3095BF4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Daten allgemein zugänglich gemacht und eine Bearbeitung nicht ausdrücklich</w:t>
      </w:r>
    </w:p>
    <w:p w14:paraId="7BD9082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untersagt hat.</w:t>
      </w:r>
    </w:p>
    <w:p w14:paraId="501A7A7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13 </w:t>
      </w:r>
      <w:r>
        <w:rPr>
          <w:rFonts w:ascii="TimesNewRoman" w:hAnsi="TimesNewRoman" w:cs="TimesNewRoman"/>
          <w:sz w:val="18"/>
          <w:szCs w:val="18"/>
        </w:rPr>
        <w:t>Rechtfertigungsgründe</w:t>
      </w:r>
    </w:p>
    <w:p w14:paraId="22D8E6D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Eine Verletzung der Persönlichkeit ist widerrechtlich, wenn sie nicht durch Einwilligung</w:t>
      </w:r>
    </w:p>
    <w:p w14:paraId="761CCE7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des Verletzten, durch ein überwiegendes privates oder öffentliches Interesse</w:t>
      </w:r>
    </w:p>
    <w:p w14:paraId="4A29E84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oder durch Gesetz gerechtfertigt ist.</w:t>
      </w:r>
    </w:p>
    <w:p w14:paraId="44C0AA0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Ein überwiegendes Interesse der bearbeitenden Person fällt insbesondere in Betracht,</w:t>
      </w:r>
    </w:p>
    <w:p w14:paraId="2E48D91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wenn diese:</w:t>
      </w:r>
    </w:p>
    <w:p w14:paraId="3BBE1B4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in unmittelbarem Zusammenhang mit dem Abschluss oder der Abwicklung</w:t>
      </w:r>
    </w:p>
    <w:p w14:paraId="072A5D2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eines Vertrags Personendaten über ihren Vertragspartner bearbeitet;</w:t>
      </w:r>
    </w:p>
    <w:p w14:paraId="7F443E2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mit einer anderen Person in wirtschaftlichem Wettbewerb steht oder treten</w:t>
      </w:r>
    </w:p>
    <w:p w14:paraId="7811B66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will und zu diesem Zweck Personendaten bearbeitet, ohne diese Dritten</w:t>
      </w:r>
      <w:ins w:id="32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bekannt</w:t>
        </w:r>
      </w:ins>
    </w:p>
    <w:p w14:paraId="5A8FBC39" w14:textId="135F460A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33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bekannt </w:delText>
        </w:r>
      </w:del>
      <w:r w:rsidR="009473F9">
        <w:rPr>
          <w:rFonts w:ascii="TimesNewRoman" w:hAnsi="TimesNewRoman" w:cs="TimesNewRoman"/>
          <w:sz w:val="18"/>
          <w:szCs w:val="18"/>
        </w:rPr>
        <w:t>zu geben;</w:t>
      </w:r>
    </w:p>
    <w:p w14:paraId="5734CE1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zur Prüfung der Kreditwürdigkeit einer anderen Person weder besonders</w:t>
      </w:r>
    </w:p>
    <w:p w14:paraId="1FD2499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schützenswerte Personendaten noch Persönlichkeitsprofile bearbeitet und</w:t>
      </w:r>
    </w:p>
    <w:p w14:paraId="615D7FB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Dritten nur Daten bekannt gibt, die sie für den Abschluss oder die Abwicklung</w:t>
      </w:r>
    </w:p>
    <w:p w14:paraId="5AF97E3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eines Vertrages mit der betroffenen Person benötigen;</w:t>
      </w:r>
    </w:p>
    <w:p w14:paraId="306C3C6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d. beruflich Personendaten ausschliesslich für die Veröffentlichung im redaktionellen</w:t>
      </w:r>
    </w:p>
    <w:p w14:paraId="43552FC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Teil eines periodisch erscheinenden Mediums bearbeitet;</w:t>
      </w:r>
    </w:p>
    <w:p w14:paraId="3615C2C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e. Personendaten zu nicht personenbezogenen Zwecken insbesondere in der</w:t>
      </w:r>
    </w:p>
    <w:p w14:paraId="7BDE009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Forschung, Planung und Statistik bearbeitet und die Ergebnisse so veröffentlicht,</w:t>
      </w:r>
    </w:p>
    <w:p w14:paraId="0EC998D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dass die betroffenen Personen nicht bestimmbar sind;</w:t>
      </w:r>
    </w:p>
    <w:p w14:paraId="66F85C6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f. Daten über eine Person des öffentlichen Lebens sammelt, sofern sich die</w:t>
      </w:r>
      <w:ins w:id="34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Daten</w:t>
        </w:r>
      </w:ins>
    </w:p>
    <w:p w14:paraId="60FE748C" w14:textId="490EB4D1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35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Daten </w:delText>
        </w:r>
      </w:del>
      <w:r w:rsidR="009473F9">
        <w:rPr>
          <w:rFonts w:ascii="TimesNewRoman" w:hAnsi="TimesNewRoman" w:cs="TimesNewRoman"/>
          <w:sz w:val="18"/>
          <w:szCs w:val="18"/>
        </w:rPr>
        <w:t>auf das Wirken dieser Person in der Öffentlichkeit beziehen.</w:t>
      </w:r>
    </w:p>
    <w:p w14:paraId="1CCA0C7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19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0E4D9A8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522F2B8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Bundesgesetz</w:t>
      </w:r>
    </w:p>
    <w:p w14:paraId="76A6A4A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9</w:t>
      </w:r>
    </w:p>
    <w:p w14:paraId="7206773F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7D19A61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14</w:t>
      </w:r>
      <w:r>
        <w:rPr>
          <w:rFonts w:ascii="TimesNewRoman" w:hAnsi="TimesNewRoman" w:cs="TimesNewRoman"/>
          <w:sz w:val="13"/>
          <w:szCs w:val="13"/>
        </w:rPr>
        <w:t xml:space="preserve">20 </w:t>
      </w:r>
      <w:r>
        <w:rPr>
          <w:rFonts w:ascii="TimesNewRoman" w:hAnsi="TimesNewRoman" w:cs="TimesNewRoman"/>
          <w:sz w:val="18"/>
          <w:szCs w:val="18"/>
        </w:rPr>
        <w:t>Informationspflicht beim Beschaffen von besonders schützenswerten</w:t>
      </w:r>
    </w:p>
    <w:p w14:paraId="5C05CA7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Personendaten und Persönlichkeitsprofilen</w:t>
      </w:r>
    </w:p>
    <w:p w14:paraId="65346E9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Inhaber der Datensammlung ist verpflichtet, die betroffene Person über die</w:t>
      </w:r>
    </w:p>
    <w:p w14:paraId="2784C99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Beschaffung von besonders schützenswerten Personendaten oder Persönlichkeitsprofilen</w:t>
      </w:r>
    </w:p>
    <w:p w14:paraId="2C367B0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zu informieren; diese Informationspflicht gilt auch dann, wenn die Daten bei</w:t>
      </w:r>
    </w:p>
    <w:p w14:paraId="411B695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Dritten beschafft werden.</w:t>
      </w:r>
    </w:p>
    <w:p w14:paraId="53A5946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Der betroffenen Person sind mindestens mitzuteilen:</w:t>
      </w:r>
    </w:p>
    <w:p w14:paraId="123B5D8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der Inhaber der Datensammlung;</w:t>
      </w:r>
    </w:p>
    <w:p w14:paraId="0A7F042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der Zweck des Bearbeitens;</w:t>
      </w:r>
    </w:p>
    <w:p w14:paraId="45CEB09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die Kategorien der Datenempfänger, wenn eine Datenbekanntgabe vorgesehen</w:t>
      </w:r>
    </w:p>
    <w:p w14:paraId="2559970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ist.</w:t>
      </w:r>
    </w:p>
    <w:p w14:paraId="7904B3C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Werden die Daten nicht bei der betroffenen Person beschafft, so hat deren Information</w:t>
      </w:r>
    </w:p>
    <w:p w14:paraId="44719BE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spätestens bei der Speicherung der Daten oder, wenn die Daten nicht gespeichert</w:t>
      </w:r>
    </w:p>
    <w:p w14:paraId="5576D93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werden, mit ihrer ersten Bekanntgabe an Dritte zu erfolgen.</w:t>
      </w:r>
    </w:p>
    <w:p w14:paraId="4B76F25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Die Informationspflicht des Inhabers der Datensammlung entfällt, wenn die betroffene</w:t>
      </w:r>
    </w:p>
    <w:p w14:paraId="2D3B964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Person bereits informiert wurde oder, in Fällen nach Absatz 3, wenn:</w:t>
      </w:r>
    </w:p>
    <w:p w14:paraId="6201BF4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die Speicherung oder die Bekanntgabe der Daten ausdrücklich im Gesetz</w:t>
      </w:r>
    </w:p>
    <w:p w14:paraId="781395D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vorgesehen ist; oder</w:t>
      </w:r>
    </w:p>
    <w:p w14:paraId="2268B99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die Information nicht oder nur mit unverhältnismässigem Aufwand möglich</w:t>
      </w:r>
    </w:p>
    <w:p w14:paraId="26A4B73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ist.</w:t>
      </w:r>
    </w:p>
    <w:p w14:paraId="1814846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8"/>
          <w:szCs w:val="18"/>
        </w:rPr>
        <w:t>Der Inhaber der Datensammlung kann die Information unter den in Artikel 9</w:t>
      </w:r>
      <w:ins w:id="36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Absätze</w:t>
        </w:r>
      </w:ins>
    </w:p>
    <w:p w14:paraId="662846B2" w14:textId="543B7ED5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37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Absätze </w:delText>
        </w:r>
      </w:del>
      <w:r w:rsidR="009473F9">
        <w:rPr>
          <w:rFonts w:ascii="TimesNewRoman" w:hAnsi="TimesNewRoman" w:cs="TimesNewRoman"/>
          <w:sz w:val="18"/>
          <w:szCs w:val="18"/>
        </w:rPr>
        <w:t>1 und 4 genannten Voraussetzungen verweigern, einschränken oder aufschieben.</w:t>
      </w:r>
    </w:p>
    <w:p w14:paraId="322D0E5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15</w:t>
      </w:r>
      <w:r>
        <w:rPr>
          <w:rFonts w:ascii="TimesNewRoman" w:hAnsi="TimesNewRoman" w:cs="TimesNewRoman"/>
          <w:sz w:val="13"/>
          <w:szCs w:val="13"/>
        </w:rPr>
        <w:t xml:space="preserve">21 </w:t>
      </w:r>
      <w:r>
        <w:rPr>
          <w:rFonts w:ascii="TimesNewRoman" w:hAnsi="TimesNewRoman" w:cs="TimesNewRoman"/>
          <w:sz w:val="18"/>
          <w:szCs w:val="18"/>
        </w:rPr>
        <w:t>Rechtsansprüche</w:t>
      </w:r>
    </w:p>
    <w:p w14:paraId="058C7DE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Klagen zum Schutz der Persönlichkeit richten sich nach den Artikeln 28, 28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a </w:t>
      </w:r>
      <w:r>
        <w:rPr>
          <w:rFonts w:ascii="TimesNewRoman" w:hAnsi="TimesNewRoman" w:cs="TimesNewRoman"/>
          <w:sz w:val="18"/>
          <w:szCs w:val="18"/>
        </w:rPr>
        <w:t>sowie</w:t>
      </w:r>
    </w:p>
    <w:p w14:paraId="79C7776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28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l </w:t>
      </w:r>
      <w:r>
        <w:rPr>
          <w:rFonts w:ascii="TimesNewRoman" w:hAnsi="TimesNewRoman" w:cs="TimesNewRoman"/>
          <w:sz w:val="18"/>
          <w:szCs w:val="18"/>
        </w:rPr>
        <w:t>des Zivilgesetzbuchs</w:t>
      </w:r>
      <w:r>
        <w:rPr>
          <w:rFonts w:ascii="TimesNewRoman" w:hAnsi="TimesNewRoman" w:cs="TimesNewRoman"/>
          <w:sz w:val="13"/>
          <w:szCs w:val="13"/>
        </w:rPr>
        <w:t>22</w:t>
      </w:r>
      <w:r>
        <w:rPr>
          <w:rFonts w:ascii="TimesNewRoman" w:hAnsi="TimesNewRoman" w:cs="TimesNewRoman"/>
          <w:sz w:val="18"/>
          <w:szCs w:val="18"/>
        </w:rPr>
        <w:t>. Die klagende Partei kann insbesondere verlangen, dass</w:t>
      </w:r>
    </w:p>
    <w:p w14:paraId="743DE01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Datenbearbeitung gesperrt wird, keine Daten an Dritte bekannt gegeben oder die</w:t>
      </w:r>
    </w:p>
    <w:p w14:paraId="04CA116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Personendaten berichtigt oder vernichtet werden.</w:t>
      </w:r>
    </w:p>
    <w:p w14:paraId="570A171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Kann weder die Richtigkeit noch die Unrichtigkeit von Personendaten dargetan</w:t>
      </w:r>
    </w:p>
    <w:p w14:paraId="3924F7E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werden, so kann die klagende Partei verlangen, dass bei den Daten ein entsprechender</w:t>
      </w:r>
    </w:p>
    <w:p w14:paraId="5A46CF8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lastRenderedPageBreak/>
        <w:t>Vermerk angebracht wird.</w:t>
      </w:r>
    </w:p>
    <w:p w14:paraId="097D811B" w14:textId="77777777" w:rsidR="00317F64" w:rsidRDefault="00317F64" w:rsidP="00317F64">
      <w:pPr>
        <w:autoSpaceDE w:val="0"/>
        <w:autoSpaceDN w:val="0"/>
        <w:adjustRightInd w:val="0"/>
        <w:rPr>
          <w:del w:id="38" w:author="Jacob Rolf (IT-SCG-KB)" w:date="2017-10-02T21:13:00Z"/>
          <w:rFonts w:ascii="TimesNewRoman" w:hAnsi="TimesNewRoman" w:cs="TimesNewRoman"/>
          <w:sz w:val="16"/>
          <w:szCs w:val="16"/>
        </w:rPr>
      </w:pPr>
      <w:del w:id="39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 xml:space="preserve">20 </w:delText>
        </w:r>
        <w:r>
          <w:rPr>
            <w:rFonts w:ascii="TimesNewRoman" w:hAnsi="TimesNewRoman" w:cs="TimesNewRoman"/>
            <w:sz w:val="16"/>
            <w:szCs w:val="16"/>
          </w:rPr>
          <w:delText xml:space="preserve">Aufgehoben durch Ziff. I des BG vom 24. März 2006 (AS </w:delTex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delText xml:space="preserve">2007 </w:delText>
        </w:r>
        <w:r>
          <w:rPr>
            <w:rFonts w:ascii="TimesNewRoman" w:hAnsi="TimesNewRoman" w:cs="TimesNewRoman"/>
            <w:sz w:val="16"/>
            <w:szCs w:val="16"/>
          </w:rPr>
          <w:delText xml:space="preserve">4983; BBl </w:delTex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delText xml:space="preserve">2003 </w:delText>
        </w:r>
        <w:r>
          <w:rPr>
            <w:rFonts w:ascii="TimesNewRoman" w:hAnsi="TimesNewRoman" w:cs="TimesNewRoman"/>
            <w:sz w:val="16"/>
            <w:szCs w:val="16"/>
          </w:rPr>
          <w:delText>2101).</w:delText>
        </w:r>
      </w:del>
    </w:p>
    <w:p w14:paraId="6995396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ins w:id="40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20 </w:t>
        </w:r>
      </w:ins>
      <w:r>
        <w:rPr>
          <w:rFonts w:ascii="TimesNewRoman" w:hAnsi="TimesNewRoman" w:cs="TimesNewRoman"/>
          <w:sz w:val="16"/>
          <w:szCs w:val="16"/>
        </w:rPr>
        <w:t>Fassung gemäss Ziff. 3 des BG vom 19. März 2010 über die Umsetzung des Rahmenbeschlusses</w:t>
      </w:r>
    </w:p>
    <w:p w14:paraId="1CC6F9F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186FFCE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und justiziellen Zusammenarbeit in Strafsachen, in Kraft seit 1. Dez. 2010</w:t>
      </w:r>
    </w:p>
    <w:p w14:paraId="1B46F08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0B86627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21 </w:t>
      </w:r>
      <w:r>
        <w:rPr>
          <w:rFonts w:ascii="TimesNewRoman" w:hAnsi="TimesNewRoman" w:cs="TimesNewRoman"/>
          <w:sz w:val="16"/>
          <w:szCs w:val="16"/>
        </w:rPr>
        <w:t>Fassung gemäss Anhang 1 Ziff. II 14 der Zivilprozessordnung vom 19. Dez. 2008, in</w:t>
      </w:r>
    </w:p>
    <w:p w14:paraId="3D7CD0B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Kraft seit 1. Jan. 2011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1739;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>7221).</w:t>
      </w:r>
    </w:p>
    <w:p w14:paraId="785EDF21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22 </w:t>
      </w:r>
      <w:r>
        <w:rPr>
          <w:rFonts w:ascii="TimesNewRoman" w:hAnsi="TimesNewRoman" w:cs="TimesNewRoman"/>
          <w:sz w:val="16"/>
          <w:szCs w:val="16"/>
        </w:rPr>
        <w:t xml:space="preserve">SR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210</w:t>
      </w:r>
    </w:p>
    <w:p w14:paraId="6AA2E41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Datenschutz</w:t>
      </w:r>
    </w:p>
    <w:p w14:paraId="0615C80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10</w:t>
      </w:r>
    </w:p>
    <w:p w14:paraId="0CA7CE26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1C9C493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Die klagende Partei kann zudem verlangen, dass die Berichtigung, die Vernichtung,</w:t>
      </w:r>
    </w:p>
    <w:p w14:paraId="32B1B2C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Sperre, namentlich die Sperre der Bekanntgabe an Dritte, der Vermerk über die</w:t>
      </w:r>
    </w:p>
    <w:p w14:paraId="6624301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Bestreitung oder das Urteil Dritten mitgeteilt oder veröffentlicht wird.</w:t>
      </w:r>
    </w:p>
    <w:p w14:paraId="1554E9B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Über Klagen zur Durchsetzung des Auskunftsrechts entscheidet das Gericht im</w:t>
      </w:r>
    </w:p>
    <w:p w14:paraId="7597271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vereinfachten Verfahren nach der Zivilprozessordnung vom 19. Dezember 2008</w:t>
      </w:r>
      <w:r>
        <w:rPr>
          <w:rFonts w:ascii="TimesNewRoman" w:hAnsi="TimesNewRoman" w:cs="TimesNewRoman"/>
          <w:sz w:val="13"/>
          <w:szCs w:val="13"/>
        </w:rPr>
        <w:t>23</w:t>
      </w:r>
      <w:r>
        <w:rPr>
          <w:rFonts w:ascii="TimesNewRoman" w:hAnsi="TimesNewRoman" w:cs="TimesNewRoman"/>
          <w:sz w:val="18"/>
          <w:szCs w:val="18"/>
        </w:rPr>
        <w:t>.</w:t>
      </w:r>
    </w:p>
    <w:p w14:paraId="42C45342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4. Abschnitt: Bearbeiten von Personendaten durch Bundesorgane</w:t>
      </w:r>
    </w:p>
    <w:p w14:paraId="00BAEF0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16 </w:t>
      </w:r>
      <w:r>
        <w:rPr>
          <w:rFonts w:ascii="TimesNewRoman" w:hAnsi="TimesNewRoman" w:cs="TimesNewRoman"/>
          <w:sz w:val="18"/>
          <w:szCs w:val="18"/>
        </w:rPr>
        <w:t>Verantwortliches Organ und Kontrolle</w:t>
      </w:r>
      <w:r>
        <w:rPr>
          <w:rFonts w:ascii="TimesNewRoman" w:hAnsi="TimesNewRoman" w:cs="TimesNewRoman"/>
          <w:sz w:val="13"/>
          <w:szCs w:val="13"/>
        </w:rPr>
        <w:t>24</w:t>
      </w:r>
    </w:p>
    <w:p w14:paraId="1E6FE60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Für den Datenschutz ist das Bundesorgan verantwortlich, das die Personendaten in</w:t>
      </w:r>
    </w:p>
    <w:p w14:paraId="45D7C31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Erfüllung seiner Aufgaben bearbeitet oder bearbeiten lässt.</w:t>
      </w:r>
    </w:p>
    <w:p w14:paraId="0164A2C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Bearbeiten Bundesorgane Personendaten zusammen mit anderen Bundesorganen,</w:t>
      </w:r>
    </w:p>
    <w:p w14:paraId="0CC4DAB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mit kantonalen Organen oder mit Privaten, so kann der Bundesrat die Kontrolle und</w:t>
      </w:r>
    </w:p>
    <w:p w14:paraId="7706BFE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Verantwortung für den Datenschutz besonders regeln.</w:t>
      </w:r>
      <w:r>
        <w:rPr>
          <w:rFonts w:ascii="TimesNewRoman" w:hAnsi="TimesNewRoman" w:cs="TimesNewRoman"/>
          <w:sz w:val="13"/>
          <w:szCs w:val="13"/>
        </w:rPr>
        <w:t>25</w:t>
      </w:r>
    </w:p>
    <w:p w14:paraId="58FD9D3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17 </w:t>
      </w:r>
      <w:r>
        <w:rPr>
          <w:rFonts w:ascii="TimesNewRoman" w:hAnsi="TimesNewRoman" w:cs="TimesNewRoman"/>
          <w:sz w:val="18"/>
          <w:szCs w:val="18"/>
        </w:rPr>
        <w:t>Rechtsgrundlagen</w:t>
      </w:r>
    </w:p>
    <w:p w14:paraId="1485D67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Organe des Bundes dürfen Personendaten bearbeiten, wenn dafür eine gesetzliche</w:t>
      </w:r>
    </w:p>
    <w:p w14:paraId="6D80B07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Grundlage besteht.</w:t>
      </w:r>
    </w:p>
    <w:p w14:paraId="7CFF02B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Besonders schützenswerte Personendaten sowie Persönlichkeitsprofile dürfen sie</w:t>
      </w:r>
    </w:p>
    <w:p w14:paraId="5E185B4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nur bearbeiten, wenn ein Gesetz im formellen Sinn es ausdrücklich vorsieht oder</w:t>
      </w:r>
    </w:p>
    <w:p w14:paraId="6772BE8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wenn ausnahmsweise:</w:t>
      </w:r>
    </w:p>
    <w:p w14:paraId="38045E6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es für eine in einem Gesetz im formellen Sinn klar umschriebene Aufgabe</w:t>
      </w:r>
    </w:p>
    <w:p w14:paraId="1AA60D4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unentbehrlich ist;</w:t>
      </w:r>
    </w:p>
    <w:p w14:paraId="6F5731C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der Bundesrat es im Einzelfall bewilligt, weil die Rechte der betroffenen Person</w:t>
      </w:r>
    </w:p>
    <w:p w14:paraId="7F1E98B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nicht gefährdet sind; oder</w:t>
      </w:r>
    </w:p>
    <w:p w14:paraId="53D52EB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die betroffene Person im Einzelfall eingewilligt oder ihre Daten allgemein</w:t>
      </w:r>
    </w:p>
    <w:p w14:paraId="346F2AE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zugänglich gemacht und eine Bearbeitung nicht ausdrücklich untersagt hat.</w:t>
      </w:r>
      <w:r>
        <w:rPr>
          <w:rFonts w:ascii="TimesNewRoman" w:hAnsi="TimesNewRoman" w:cs="TimesNewRoman"/>
          <w:sz w:val="13"/>
          <w:szCs w:val="13"/>
        </w:rPr>
        <w:t>26</w:t>
      </w:r>
    </w:p>
    <w:p w14:paraId="27CCDD3F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23 </w:t>
      </w:r>
      <w:r>
        <w:rPr>
          <w:rFonts w:ascii="TimesNewRoman" w:hAnsi="TimesNewRoman" w:cs="TimesNewRoman"/>
          <w:sz w:val="16"/>
          <w:szCs w:val="16"/>
        </w:rPr>
        <w:t xml:space="preserve">SR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272</w:t>
      </w:r>
    </w:p>
    <w:p w14:paraId="795075C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24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1EC24BF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1EE967A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25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7B3A1D2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7F7C3BF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26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5C14C5B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23F1379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Bundesgesetz</w:t>
      </w:r>
    </w:p>
    <w:p w14:paraId="77EDCA2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11</w:t>
      </w:r>
    </w:p>
    <w:p w14:paraId="7872475C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53288FF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17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a</w:t>
      </w:r>
      <w:r>
        <w:rPr>
          <w:rFonts w:ascii="TimesNewRoman" w:hAnsi="TimesNewRoman" w:cs="TimesNewRoman"/>
          <w:sz w:val="13"/>
          <w:szCs w:val="13"/>
        </w:rPr>
        <w:t xml:space="preserve">27 </w:t>
      </w:r>
      <w:r>
        <w:rPr>
          <w:rFonts w:ascii="TimesNewRoman" w:hAnsi="TimesNewRoman" w:cs="TimesNewRoman"/>
          <w:sz w:val="18"/>
          <w:szCs w:val="18"/>
        </w:rPr>
        <w:t>Automatisierte Datenbearbeitung im Rahmen von Pilotversuchen</w:t>
      </w:r>
    </w:p>
    <w:p w14:paraId="562857E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Bundesrat kann, nachdem er die Stellungnahme des Beauftragten eingeholt hat,</w:t>
      </w:r>
    </w:p>
    <w:p w14:paraId="64C0992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vor Inkrafttreten eines Gesetzes im formellen Sinn die automatisierte Bearbeitung</w:t>
      </w:r>
    </w:p>
    <w:p w14:paraId="4BC0200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von besonders schützenswerten Personendaten oder Persönlichkeitsprofilen bewilligen,</w:t>
      </w:r>
    </w:p>
    <w:p w14:paraId="249A2CA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wenn:</w:t>
      </w:r>
    </w:p>
    <w:p w14:paraId="49AFB04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die Aufgaben, die diese Bearbeitung erforderlich machen, in einem Gesetz</w:t>
      </w:r>
    </w:p>
    <w:p w14:paraId="740B453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im formellen Sinn geregelt sind;</w:t>
      </w:r>
    </w:p>
    <w:p w14:paraId="6F6A9D7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ausreichende Massnahmen zur Verhinderung von Persönlichkeitsverletzungen</w:t>
      </w:r>
    </w:p>
    <w:p w14:paraId="6827429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getroffen werden;</w:t>
      </w:r>
    </w:p>
    <w:p w14:paraId="4532271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die praktische Umsetzung einer Datenbearbeitung eine Testphase vor dem</w:t>
      </w:r>
    </w:p>
    <w:p w14:paraId="3011A85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Inkrafttreten des Gesetzes im formellen Sinn zwingend erfordert.</w:t>
      </w:r>
    </w:p>
    <w:p w14:paraId="30730FE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Die praktische Umsetzung einer Datenbearbeitung kann eine Testphase dann zwingend</w:t>
      </w:r>
    </w:p>
    <w:p w14:paraId="4936010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erfordern, wenn:</w:t>
      </w:r>
    </w:p>
    <w:p w14:paraId="37D19FB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die Erfüllung einer Aufgabe technische Neuerungen erfordert, deren Auswirkungen</w:t>
      </w:r>
    </w:p>
    <w:p w14:paraId="7FE9F2B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zunächst evaluiert werden müssen;</w:t>
      </w:r>
    </w:p>
    <w:p w14:paraId="4D116D9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die Erfüllung einer Aufgabe bedeutende organisatorische oder technische</w:t>
      </w:r>
    </w:p>
    <w:p w14:paraId="30A6E1C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Massnahmen erfordert, deren Wirksamkeit zunächst geprüft werden muss,</w:t>
      </w:r>
    </w:p>
    <w:p w14:paraId="0D2F41B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insbesondere bei der Zusammenarbeit zwischen Organen des Bundes und der</w:t>
      </w:r>
    </w:p>
    <w:p w14:paraId="68F7ECF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Kantone; oder</w:t>
      </w:r>
    </w:p>
    <w:p w14:paraId="0A4A3BB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sie die Übermittlung von besonders schützenswerten Personendaten oder</w:t>
      </w:r>
    </w:p>
    <w:p w14:paraId="5CE089C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Persönlichkeitsprofilen an kantonale Behörden mittels eines Abrufverfahrens</w:t>
      </w:r>
    </w:p>
    <w:p w14:paraId="2D11A18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erfordert.</w:t>
      </w:r>
    </w:p>
    <w:p w14:paraId="186DBD6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Der Bundesrat regelt die Modalitäten der automatisierten Datenbearbeitung in einer</w:t>
      </w:r>
    </w:p>
    <w:p w14:paraId="45074B8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Verordnung.</w:t>
      </w:r>
    </w:p>
    <w:p w14:paraId="43E9DF6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lastRenderedPageBreak/>
        <w:t xml:space="preserve">4 </w:t>
      </w:r>
      <w:r>
        <w:rPr>
          <w:rFonts w:ascii="TimesNewRoman" w:hAnsi="TimesNewRoman" w:cs="TimesNewRoman"/>
          <w:sz w:val="18"/>
          <w:szCs w:val="18"/>
        </w:rPr>
        <w:t>Das zuständige Bundesorgan legt dem Bundesrat spätestens innert zwei Jahren</w:t>
      </w:r>
    </w:p>
    <w:p w14:paraId="7E2C25F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nach Inbetriebnahme des Pilotsystems einen Evaluationsbericht vor. Es schlägt darin</w:t>
      </w:r>
    </w:p>
    <w:p w14:paraId="7EB973B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Fortführung oder die Einstellung der Bearbeitung vor.</w:t>
      </w:r>
    </w:p>
    <w:p w14:paraId="2B99C8A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8"/>
          <w:szCs w:val="18"/>
        </w:rPr>
        <w:t>Die automatisierte Datenbearbeitung muss in jedem Fall abgebrochen werden,</w:t>
      </w:r>
    </w:p>
    <w:p w14:paraId="45B3113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wenn innert fünf Jahren nach der Inbetriebnahme des Pilotsystems kein Gesetz im</w:t>
      </w:r>
    </w:p>
    <w:p w14:paraId="01A882C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formellen Sinn in Kraft getreten ist, welches die erforderliche Rechtsgrundlage</w:t>
      </w:r>
    </w:p>
    <w:p w14:paraId="38AE330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umfasst.</w:t>
      </w:r>
    </w:p>
    <w:p w14:paraId="0DE7B35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18 </w:t>
      </w:r>
      <w:r>
        <w:rPr>
          <w:rFonts w:ascii="TimesNewRoman" w:hAnsi="TimesNewRoman" w:cs="TimesNewRoman"/>
          <w:sz w:val="18"/>
          <w:szCs w:val="18"/>
        </w:rPr>
        <w:t>Beschaffen von Personendaten</w:t>
      </w:r>
    </w:p>
    <w:p w14:paraId="0CD7C6D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Bei systematischen Erhebungen, namentlich mit Fragebogen, gibt das Bundesorgan</w:t>
      </w:r>
    </w:p>
    <w:p w14:paraId="4CF4868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den Zweck und die Rechtsgrundlage des Bearbeitens, die Kategorien der an der</w:t>
      </w:r>
    </w:p>
    <w:p w14:paraId="5BD9505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Datensammlung Beteiligten und der Datenempfänger bekannt.</w:t>
      </w:r>
    </w:p>
    <w:p w14:paraId="3AEB0F8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…</w:t>
      </w:r>
      <w:r>
        <w:rPr>
          <w:rFonts w:ascii="TimesNewRoman" w:hAnsi="TimesNewRoman" w:cs="TimesNewRoman"/>
          <w:sz w:val="13"/>
          <w:szCs w:val="13"/>
        </w:rPr>
        <w:t>28</w:t>
      </w:r>
    </w:p>
    <w:p w14:paraId="66BEF77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27 </w:t>
      </w:r>
      <w:r>
        <w:rPr>
          <w:rFonts w:ascii="TimesNewRoman" w:hAnsi="TimesNewRoman" w:cs="TimesNewRoman"/>
          <w:sz w:val="16"/>
          <w:szCs w:val="16"/>
        </w:rPr>
        <w:t xml:space="preserve">Eingefügt durch Ziff. I des BG vom 24. März 2006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 xml:space="preserve">4873;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2101,</w:t>
      </w:r>
    </w:p>
    <w:p w14:paraId="472993F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>3547). Fassung gemäss Ziff. I des BG vom 24. März 2006, in Kraft seit</w:t>
      </w:r>
    </w:p>
    <w:p w14:paraId="211F040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15. Dez. 2006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3DE9BC4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28 </w:t>
      </w:r>
      <w:r>
        <w:rPr>
          <w:rFonts w:ascii="TimesNewRoman" w:hAnsi="TimesNewRoman" w:cs="TimesNewRoman"/>
          <w:sz w:val="16"/>
          <w:szCs w:val="16"/>
        </w:rPr>
        <w:t>Aufgehoben durch Ziff. I des BG vom 24. März 2006, mit Wirkung seit 1. Jan. 2008</w:t>
      </w:r>
    </w:p>
    <w:p w14:paraId="4AE9042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6851188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Datenschutz</w:t>
      </w:r>
    </w:p>
    <w:p w14:paraId="0A2683A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12</w:t>
      </w:r>
    </w:p>
    <w:p w14:paraId="02966A21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5F72252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18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a</w:t>
      </w:r>
      <w:r>
        <w:rPr>
          <w:rFonts w:ascii="TimesNewRoman" w:hAnsi="TimesNewRoman" w:cs="TimesNewRoman"/>
          <w:sz w:val="13"/>
          <w:szCs w:val="13"/>
        </w:rPr>
        <w:t xml:space="preserve">29 </w:t>
      </w:r>
      <w:r>
        <w:rPr>
          <w:rFonts w:ascii="TimesNewRoman" w:hAnsi="TimesNewRoman" w:cs="TimesNewRoman"/>
          <w:sz w:val="18"/>
          <w:szCs w:val="18"/>
        </w:rPr>
        <w:t>Informationspflicht beim Beschaffen von Personendaten</w:t>
      </w:r>
    </w:p>
    <w:p w14:paraId="3907B5E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Bundesorgane sind verpflichtet, die betroffene Person über die Beschaffung von</w:t>
      </w:r>
    </w:p>
    <w:p w14:paraId="77DAA8B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Personendaten zu informieren; diese Informationspflicht gilt auch dann, wenn die</w:t>
      </w:r>
    </w:p>
    <w:p w14:paraId="1A86BAF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Daten bei Dritten beschafft werden.</w:t>
      </w:r>
    </w:p>
    <w:p w14:paraId="3DBE4FD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Der betroffenen Person sind mindestens mitzuteilen:</w:t>
      </w:r>
    </w:p>
    <w:p w14:paraId="4909F65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der Inhaber der Datensammlung;</w:t>
      </w:r>
    </w:p>
    <w:p w14:paraId="1E3B945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der Zweck des Bearbeitens;</w:t>
      </w:r>
    </w:p>
    <w:p w14:paraId="6EB76ED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die Kategorien der Datenempfänger, wenn eine Datenbekanntgabe vorgesehen</w:t>
      </w:r>
    </w:p>
    <w:p w14:paraId="0E2399F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ist;</w:t>
      </w:r>
    </w:p>
    <w:p w14:paraId="06D5DE8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d. das Auskunftsrecht nach Artikel 8;</w:t>
      </w:r>
    </w:p>
    <w:p w14:paraId="55C61C4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e. die Folgen einer Weigerung der betroffenen Person, die verlangten Personendaten</w:t>
      </w:r>
    </w:p>
    <w:p w14:paraId="2C36F38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anzugeben.</w:t>
      </w:r>
    </w:p>
    <w:p w14:paraId="532A77C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Werden die Daten nicht bei der betroffenen Person beschafft, so hat deren Information</w:t>
      </w:r>
    </w:p>
    <w:p w14:paraId="1F4234C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spätestens bei der Speicherung der Daten oder, wenn die Daten nicht gespeichert</w:t>
      </w:r>
    </w:p>
    <w:p w14:paraId="49EECF0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werden, mit ihrer ersten Bekanntgabe an Dritte zu erfolgen.</w:t>
      </w:r>
    </w:p>
    <w:p w14:paraId="6989A74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Die Informationspflicht der Bundesorgane entfällt, wenn die betroffene Person</w:t>
      </w:r>
    </w:p>
    <w:p w14:paraId="60E3E15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bereits informiert wurde oder, in Fällen nach Absatz 3, wenn:</w:t>
      </w:r>
    </w:p>
    <w:p w14:paraId="214841B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die Speicherung oder die Bekanntgabe der Daten ausdrücklich im Gesetz</w:t>
      </w:r>
    </w:p>
    <w:p w14:paraId="6C0EAA8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vorgesehen ist; oder</w:t>
      </w:r>
    </w:p>
    <w:p w14:paraId="09B1DA9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die Information nicht oder nur mit unverhältnismässigem Aufwand möglich</w:t>
      </w:r>
    </w:p>
    <w:p w14:paraId="071B6D9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ist.</w:t>
      </w:r>
    </w:p>
    <w:p w14:paraId="4248A73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8"/>
          <w:szCs w:val="18"/>
        </w:rPr>
        <w:t>Wenn die Informationspflicht die Wettbewerbsfähigkeit eines Bundesorganes</w:t>
      </w:r>
    </w:p>
    <w:p w14:paraId="784446B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beeinträchtigen würde, so kann sie der Bundesrat auf die Beschaffung von besonders</w:t>
      </w:r>
    </w:p>
    <w:p w14:paraId="6E58E05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schützenswerten Personendaten und von Persönlichkeitsprofilen beschränken.</w:t>
      </w:r>
    </w:p>
    <w:p w14:paraId="62A38D5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18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b</w:t>
      </w:r>
      <w:r>
        <w:rPr>
          <w:rFonts w:ascii="TimesNewRoman" w:hAnsi="TimesNewRoman" w:cs="TimesNewRoman"/>
          <w:sz w:val="13"/>
          <w:szCs w:val="13"/>
        </w:rPr>
        <w:t xml:space="preserve">30 </w:t>
      </w:r>
      <w:r>
        <w:rPr>
          <w:rFonts w:ascii="TimesNewRoman" w:hAnsi="TimesNewRoman" w:cs="TimesNewRoman"/>
          <w:sz w:val="18"/>
          <w:szCs w:val="18"/>
        </w:rPr>
        <w:t>Einschränkung der Informationspflicht</w:t>
      </w:r>
    </w:p>
    <w:p w14:paraId="37717EA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Bundesorgane können die Information unter den in Artikel 9 Absätze 1 und 2</w:t>
      </w:r>
    </w:p>
    <w:p w14:paraId="1814637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genannten Voraussetzungen verweigern, einschränken oder aufschieben.</w:t>
      </w:r>
    </w:p>
    <w:p w14:paraId="6137EEA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Sobald der Grund für die Verweigerung, Einschränkung oder Aufschiebung wegfällt,</w:t>
      </w:r>
    </w:p>
    <w:p w14:paraId="39CB0EC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sind die Bundesorgane durch die Informationspflicht gebunden, ausser diese ist</w:t>
      </w:r>
    </w:p>
    <w:p w14:paraId="3E03A6A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unmöglich oder nur mit einem unverhältnismässigen Aufwand zu erfüllen.</w:t>
      </w:r>
    </w:p>
    <w:p w14:paraId="2D1D999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29 </w:t>
      </w:r>
      <w:r>
        <w:rPr>
          <w:rFonts w:ascii="TimesNewRoman" w:hAnsi="TimesNewRoman" w:cs="TimesNewRoman"/>
          <w:sz w:val="16"/>
          <w:szCs w:val="16"/>
        </w:rPr>
        <w:t>Eingefügt durch Ziff. 3 des BG vom 19. März 2010 über die Umsetzung des Rahmenbeschlusses</w:t>
      </w:r>
    </w:p>
    <w:p w14:paraId="6399AA1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191F20B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und justiziellen Zusammenarbeit in Strafsachen, in Kraft seit 1. Dez. 2010</w:t>
      </w:r>
    </w:p>
    <w:p w14:paraId="5A3665E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73EFC71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30 </w:t>
      </w:r>
      <w:r>
        <w:rPr>
          <w:rFonts w:ascii="TimesNewRoman" w:hAnsi="TimesNewRoman" w:cs="TimesNewRoman"/>
          <w:sz w:val="16"/>
          <w:szCs w:val="16"/>
        </w:rPr>
        <w:t>Eingefügt durch Ziff. 3 des BG vom 19. März 2010 über die Umsetzung des Rahmenbeschlusses</w:t>
      </w:r>
    </w:p>
    <w:p w14:paraId="50B6F4A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15D4CFB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und justiziellen Zusammenarbeit in Strafsachen, in Kraft seit 1. Dez. 2010</w:t>
      </w:r>
    </w:p>
    <w:p w14:paraId="20323F0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42A9DB2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Bundesgesetz</w:t>
      </w:r>
    </w:p>
    <w:p w14:paraId="0949EDB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13</w:t>
      </w:r>
    </w:p>
    <w:p w14:paraId="7431714D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27D47F6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19 </w:t>
      </w:r>
      <w:r>
        <w:rPr>
          <w:rFonts w:ascii="TimesNewRoman" w:hAnsi="TimesNewRoman" w:cs="TimesNewRoman"/>
          <w:sz w:val="18"/>
          <w:szCs w:val="18"/>
        </w:rPr>
        <w:t>Bekanntgabe von Personendaten</w:t>
      </w:r>
    </w:p>
    <w:p w14:paraId="1E29340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Bundesorgane dürfen Personendaten nur bekannt geben, wenn dafür eine Rechtsgrundlage</w:t>
      </w:r>
    </w:p>
    <w:p w14:paraId="2DBD58D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im Sinne von Artikel 17 besteht oder wenn:</w:t>
      </w:r>
      <w:r>
        <w:rPr>
          <w:rFonts w:ascii="TimesNewRoman" w:hAnsi="TimesNewRoman" w:cs="TimesNewRoman"/>
          <w:sz w:val="13"/>
          <w:szCs w:val="13"/>
        </w:rPr>
        <w:t>31</w:t>
      </w:r>
    </w:p>
    <w:p w14:paraId="5407073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die Daten für den Empfänger im Einzelfall zur Erfüllung seiner gesetzlichen</w:t>
      </w:r>
    </w:p>
    <w:p w14:paraId="2CAC257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Aufgabe unentbehrlich sind;</w:t>
      </w:r>
    </w:p>
    <w:p w14:paraId="63261C5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</w:t>
      </w:r>
      <w:r>
        <w:rPr>
          <w:rFonts w:ascii="TimesNewRoman" w:hAnsi="TimesNewRoman" w:cs="TimesNewRoman"/>
          <w:sz w:val="13"/>
          <w:szCs w:val="13"/>
        </w:rPr>
        <w:t xml:space="preserve">32 </w:t>
      </w:r>
      <w:r>
        <w:rPr>
          <w:rFonts w:ascii="TimesNewRoman" w:hAnsi="TimesNewRoman" w:cs="TimesNewRoman"/>
          <w:sz w:val="18"/>
          <w:szCs w:val="18"/>
        </w:rPr>
        <w:t>die betroffene Person im Einzelfall eingewilligt hat;</w:t>
      </w:r>
    </w:p>
    <w:p w14:paraId="48196AA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</w:t>
      </w:r>
      <w:r>
        <w:rPr>
          <w:rFonts w:ascii="TimesNewRoman" w:hAnsi="TimesNewRoman" w:cs="TimesNewRoman"/>
          <w:sz w:val="13"/>
          <w:szCs w:val="13"/>
        </w:rPr>
        <w:t xml:space="preserve">33 </w:t>
      </w:r>
      <w:r>
        <w:rPr>
          <w:rFonts w:ascii="TimesNewRoman" w:hAnsi="TimesNewRoman" w:cs="TimesNewRoman"/>
          <w:sz w:val="18"/>
          <w:szCs w:val="18"/>
        </w:rPr>
        <w:t>die betroffene Person ihre Daten allgemein zugänglich gemacht und eine</w:t>
      </w:r>
      <w:ins w:id="41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Bekanntgabe</w:t>
        </w:r>
      </w:ins>
    </w:p>
    <w:p w14:paraId="121E567A" w14:textId="2ECEA67A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42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Bekanntgabe </w:delText>
        </w:r>
      </w:del>
      <w:r w:rsidR="009473F9">
        <w:rPr>
          <w:rFonts w:ascii="TimesNewRoman" w:hAnsi="TimesNewRoman" w:cs="TimesNewRoman"/>
          <w:sz w:val="18"/>
          <w:szCs w:val="18"/>
        </w:rPr>
        <w:t>nicht ausdrücklich untersagt hat; oder</w:t>
      </w:r>
    </w:p>
    <w:p w14:paraId="30E841D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d. der Empfänger glaubhaft macht, dass die betroffene Person die Einwilligung</w:t>
      </w:r>
    </w:p>
    <w:p w14:paraId="5931AAF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lastRenderedPageBreak/>
        <w:t>verweigert oder die Bekanntgabe sperrt, um ihm die Durchsetzung von</w:t>
      </w:r>
    </w:p>
    <w:p w14:paraId="6177CC5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Rechtsansprüchen oder die Wahrnehmung anderer schutzwürdiger Interessen</w:t>
      </w:r>
    </w:p>
    <w:p w14:paraId="4BE7424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zu verwehren; der betroffenen Person ist vorher wenn möglich Gelegenheit</w:t>
      </w:r>
    </w:p>
    <w:p w14:paraId="01E696B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zur Stellungnahme zu geben.</w:t>
      </w:r>
    </w:p>
    <w:p w14:paraId="06313DD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1bis </w:t>
      </w:r>
      <w:r>
        <w:rPr>
          <w:rFonts w:ascii="TimesNewRoman" w:hAnsi="TimesNewRoman" w:cs="TimesNewRoman"/>
          <w:sz w:val="18"/>
          <w:szCs w:val="18"/>
        </w:rPr>
        <w:t>Bundesorgane dürfen im Rahmen der behördlichen Information der Öffentlichkeit</w:t>
      </w:r>
    </w:p>
    <w:p w14:paraId="2A1EBDB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von Amtes wegen oder gestützt auf das Öffentlichkeitsgesetz vom 17. Dezember</w:t>
      </w:r>
    </w:p>
    <w:p w14:paraId="78603CE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2004</w:t>
      </w:r>
      <w:r>
        <w:rPr>
          <w:rFonts w:ascii="TimesNewRoman" w:hAnsi="TimesNewRoman" w:cs="TimesNewRoman"/>
          <w:sz w:val="13"/>
          <w:szCs w:val="13"/>
        </w:rPr>
        <w:t xml:space="preserve">34 </w:t>
      </w:r>
      <w:r>
        <w:rPr>
          <w:rFonts w:ascii="TimesNewRoman" w:hAnsi="TimesNewRoman" w:cs="TimesNewRoman"/>
          <w:sz w:val="18"/>
          <w:szCs w:val="18"/>
        </w:rPr>
        <w:t>auch Personendaten bekannt geben, wenn:</w:t>
      </w:r>
    </w:p>
    <w:p w14:paraId="1F0D946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die betreffenden Personendaten im Zusammenhang mit der Erfüllung öffentlicher</w:t>
      </w:r>
    </w:p>
    <w:p w14:paraId="6702301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Aufgaben stehen; und</w:t>
      </w:r>
    </w:p>
    <w:p w14:paraId="59FAEC6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b. an deren Bekanntgabe ein überwiegendes öffentliches Interesse besteht.</w:t>
      </w:r>
      <w:r>
        <w:rPr>
          <w:rFonts w:ascii="TimesNewRoman" w:hAnsi="TimesNewRoman" w:cs="TimesNewRoman"/>
          <w:sz w:val="13"/>
          <w:szCs w:val="13"/>
        </w:rPr>
        <w:t>35</w:t>
      </w:r>
    </w:p>
    <w:p w14:paraId="0A4CA27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Bundesorgane dürfen auf Anfrage Name, Vorname, Adresse und Geburtsdatum</w:t>
      </w:r>
    </w:p>
    <w:p w14:paraId="3901375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einer Person auch bekannt geben, wenn die Voraussetzungen von Absatz 1 nicht</w:t>
      </w:r>
    </w:p>
    <w:p w14:paraId="7EB4364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erfüllt sind.</w:t>
      </w:r>
    </w:p>
    <w:p w14:paraId="62942F4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Bundesorgane dürfen Personendaten durch ein Abrufverfahren zugänglich machen,</w:t>
      </w:r>
    </w:p>
    <w:p w14:paraId="69E72BB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wenn dies ausdrücklich vorgesehen ist. Besonders schützenswerte Personendaten</w:t>
      </w:r>
    </w:p>
    <w:p w14:paraId="64859CD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sowie Persönlichkeitsprofile dürfen nur durch ein Abrufverfahren zugänglich</w:t>
      </w:r>
      <w:ins w:id="43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gemacht</w:t>
        </w:r>
      </w:ins>
    </w:p>
    <w:p w14:paraId="74DDEFBD" w14:textId="48D55C9A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del w:id="44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gemacht </w:delText>
        </w:r>
      </w:del>
      <w:r w:rsidR="009473F9">
        <w:rPr>
          <w:rFonts w:ascii="TimesNewRoman" w:hAnsi="TimesNewRoman" w:cs="TimesNewRoman"/>
          <w:sz w:val="18"/>
          <w:szCs w:val="18"/>
        </w:rPr>
        <w:t>werden, wenn ein Gesetz im formellen Sinn es ausdrücklich vorsieht.</w:t>
      </w:r>
      <w:r w:rsidR="009473F9">
        <w:rPr>
          <w:rFonts w:ascii="TimesNewRoman" w:hAnsi="TimesNewRoman" w:cs="TimesNewRoman"/>
          <w:sz w:val="13"/>
          <w:szCs w:val="13"/>
        </w:rPr>
        <w:t>36</w:t>
      </w:r>
    </w:p>
    <w:p w14:paraId="0143227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3bis </w:t>
      </w:r>
      <w:r>
        <w:rPr>
          <w:rFonts w:ascii="TimesNewRoman" w:hAnsi="TimesNewRoman" w:cs="TimesNewRoman"/>
          <w:sz w:val="18"/>
          <w:szCs w:val="18"/>
        </w:rPr>
        <w:t>Bundesorgane dürfen Personendaten mittels automatisierter Informations- und</w:t>
      </w:r>
    </w:p>
    <w:p w14:paraId="078F06C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Kommunikationsdienste jedermann zugänglich machen, wenn eine Rechtsgrundlage</w:t>
      </w:r>
    </w:p>
    <w:p w14:paraId="1503D35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die Veröffentlichung dieser Daten vorsieht oder wenn sie gestützt auf Absatz 1</w:t>
      </w:r>
      <w:r>
        <w:rPr>
          <w:rFonts w:ascii="TimesNewRoman" w:hAnsi="TimesNewRoman" w:cs="TimesNewRoman"/>
          <w:sz w:val="13"/>
          <w:szCs w:val="13"/>
        </w:rPr>
        <w:t>bis</w:t>
      </w:r>
    </w:p>
    <w:p w14:paraId="4ECE934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Informationen der Öffentlichkeit zugänglich machen. Besteht das öffentliche </w:t>
      </w:r>
      <w:proofErr w:type="spellStart"/>
      <w:r>
        <w:rPr>
          <w:rFonts w:ascii="TimesNewRoman" w:hAnsi="TimesNewRoman" w:cs="TimesNewRoman"/>
          <w:sz w:val="18"/>
          <w:szCs w:val="18"/>
        </w:rPr>
        <w:t>Inte</w:t>
      </w:r>
      <w:proofErr w:type="spellEnd"/>
      <w:r>
        <w:rPr>
          <w:rFonts w:ascii="TimesNewRoman" w:hAnsi="TimesNewRoman" w:cs="TimesNewRoman"/>
          <w:sz w:val="18"/>
          <w:szCs w:val="18"/>
        </w:rPr>
        <w:t>-</w:t>
      </w:r>
    </w:p>
    <w:p w14:paraId="65F583A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31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16C90A1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39940AF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32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7F746E1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30AFEDC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33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6840BB9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1669455B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34 </w:t>
      </w:r>
      <w:r>
        <w:rPr>
          <w:rFonts w:ascii="TimesNewRoman" w:hAnsi="TimesNewRoman" w:cs="TimesNewRoman"/>
          <w:sz w:val="16"/>
          <w:szCs w:val="16"/>
        </w:rPr>
        <w:t xml:space="preserve">SR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152.3</w:t>
      </w:r>
    </w:p>
    <w:p w14:paraId="5F96820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35 </w:t>
      </w:r>
      <w:r>
        <w:rPr>
          <w:rFonts w:ascii="TimesNewRoman" w:hAnsi="TimesNewRoman" w:cs="TimesNewRoman"/>
          <w:sz w:val="16"/>
          <w:szCs w:val="16"/>
        </w:rPr>
        <w:t>Eingefügt durch Anhang Ziff. 4 des Öffentlichkeitsgesetzes vom 17. Dez. 2004,</w:t>
      </w:r>
    </w:p>
    <w:p w14:paraId="2C0856A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in Kraft seit 1. Juli 2006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 xml:space="preserve">2319;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1963).</w:t>
      </w:r>
    </w:p>
    <w:p w14:paraId="56F169B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36 </w:t>
      </w:r>
      <w:r>
        <w:rPr>
          <w:rFonts w:ascii="TimesNewRoman" w:hAnsi="TimesNewRoman" w:cs="TimesNewRoman"/>
          <w:sz w:val="16"/>
          <w:szCs w:val="16"/>
        </w:rPr>
        <w:t>Fassung des zweiten Satzes gemäss Ziff. I des BG vom 24. März 2006, in Kraft seit</w:t>
      </w:r>
    </w:p>
    <w:p w14:paraId="0672310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1. Jan. 2008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65D0C52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Datenschutz</w:t>
      </w:r>
    </w:p>
    <w:p w14:paraId="1528EFB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14</w:t>
      </w:r>
    </w:p>
    <w:p w14:paraId="5E812B4D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1C67116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proofErr w:type="spellStart"/>
      <w:r>
        <w:rPr>
          <w:rFonts w:ascii="TimesNewRoman" w:hAnsi="TimesNewRoman" w:cs="TimesNewRoman"/>
          <w:sz w:val="18"/>
          <w:szCs w:val="18"/>
        </w:rPr>
        <w:t>resse</w:t>
      </w:r>
      <w:proofErr w:type="spellEnd"/>
      <w:r>
        <w:rPr>
          <w:rFonts w:ascii="TimesNewRoman" w:hAnsi="TimesNewRoman" w:cs="TimesNewRoman"/>
          <w:sz w:val="18"/>
          <w:szCs w:val="18"/>
        </w:rPr>
        <w:t xml:space="preserve"> an der Zugänglichmachung nicht mehr, so sind die betreffenden Daten wieder</w:t>
      </w:r>
    </w:p>
    <w:p w14:paraId="39143E0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aus dem automatisierten Informations- und Kommunikationsdienst zu entfernen.</w:t>
      </w:r>
      <w:r>
        <w:rPr>
          <w:rFonts w:ascii="TimesNewRoman" w:hAnsi="TimesNewRoman" w:cs="TimesNewRoman"/>
          <w:sz w:val="13"/>
          <w:szCs w:val="13"/>
        </w:rPr>
        <w:t>37</w:t>
      </w:r>
    </w:p>
    <w:p w14:paraId="589BFAD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Das Bundesorgan lehnt die Bekanntgabe ab, schränkt sie ein oder verbindet sie mit</w:t>
      </w:r>
    </w:p>
    <w:p w14:paraId="72F3E13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Auflagen, wenn:</w:t>
      </w:r>
    </w:p>
    <w:p w14:paraId="1113577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wesentliche öffentliche Interessen oder offensichtlich schutzwürdige Interessen</w:t>
      </w:r>
    </w:p>
    <w:p w14:paraId="2E0F465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einer betroffenen Person es verlangen oder</w:t>
      </w:r>
    </w:p>
    <w:p w14:paraId="1B09ACA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gesetzliche Geheimhaltungspflichten oder besondere Datenschutzvorschriften</w:t>
      </w:r>
    </w:p>
    <w:p w14:paraId="5D32507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es verlangen.</w:t>
      </w:r>
    </w:p>
    <w:p w14:paraId="6E4613D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20 </w:t>
      </w:r>
      <w:r>
        <w:rPr>
          <w:rFonts w:ascii="TimesNewRoman" w:hAnsi="TimesNewRoman" w:cs="TimesNewRoman"/>
          <w:sz w:val="18"/>
          <w:szCs w:val="18"/>
        </w:rPr>
        <w:t>Sperrung der Bekanntgabe</w:t>
      </w:r>
    </w:p>
    <w:p w14:paraId="1172F4F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Eine betroffene Person, die ein schutzwürdiges Interesse glaubhaft macht, kann</w:t>
      </w:r>
    </w:p>
    <w:p w14:paraId="022BAE6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vom verantwortlichen Bundesorgan verlangen, dass es die Bekanntgabe von</w:t>
      </w:r>
      <w:ins w:id="45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bestimmten</w:t>
        </w:r>
      </w:ins>
    </w:p>
    <w:p w14:paraId="60CF3C26" w14:textId="3C4E6852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46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bestimmten </w:delText>
        </w:r>
      </w:del>
      <w:r w:rsidR="009473F9">
        <w:rPr>
          <w:rFonts w:ascii="TimesNewRoman" w:hAnsi="TimesNewRoman" w:cs="TimesNewRoman"/>
          <w:sz w:val="18"/>
          <w:szCs w:val="18"/>
        </w:rPr>
        <w:t>Personendaten sperrt.</w:t>
      </w:r>
    </w:p>
    <w:p w14:paraId="094372A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Das Bundesorgan verweigert die Sperrung oder hebt sie auf, wenn:</w:t>
      </w:r>
    </w:p>
    <w:p w14:paraId="7B910F0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eine Rechtspflicht zur Bekanntgabe besteht; oder</w:t>
      </w:r>
    </w:p>
    <w:p w14:paraId="06FB8F5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die Erfüllung seiner Aufgabe sonst gefährdet wäre.</w:t>
      </w:r>
    </w:p>
    <w:p w14:paraId="7BB79F4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Die Sperrung steht unter dem Vorbehalt von Artikel 19 Absatz 1</w:t>
      </w:r>
      <w:r>
        <w:rPr>
          <w:rFonts w:ascii="TimesNewRoman" w:hAnsi="TimesNewRoman" w:cs="TimesNewRoman"/>
          <w:sz w:val="13"/>
          <w:szCs w:val="13"/>
        </w:rPr>
        <w:t>bis</w:t>
      </w:r>
      <w:r>
        <w:rPr>
          <w:rFonts w:ascii="TimesNewRoman" w:hAnsi="TimesNewRoman" w:cs="TimesNewRoman"/>
          <w:sz w:val="18"/>
          <w:szCs w:val="18"/>
        </w:rPr>
        <w:t>.</w:t>
      </w:r>
      <w:r>
        <w:rPr>
          <w:rFonts w:ascii="TimesNewRoman" w:hAnsi="TimesNewRoman" w:cs="TimesNewRoman"/>
          <w:sz w:val="13"/>
          <w:szCs w:val="13"/>
        </w:rPr>
        <w:t>38</w:t>
      </w:r>
    </w:p>
    <w:p w14:paraId="4E654A7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21</w:t>
      </w:r>
      <w:r>
        <w:rPr>
          <w:rFonts w:ascii="TimesNewRoman" w:hAnsi="TimesNewRoman" w:cs="TimesNewRoman"/>
          <w:sz w:val="13"/>
          <w:szCs w:val="13"/>
        </w:rPr>
        <w:t xml:space="preserve">39 </w:t>
      </w:r>
      <w:r>
        <w:rPr>
          <w:rFonts w:ascii="TimesNewRoman" w:hAnsi="TimesNewRoman" w:cs="TimesNewRoman"/>
          <w:sz w:val="18"/>
          <w:szCs w:val="18"/>
        </w:rPr>
        <w:t>Angebot von Unterlagen an das Bundesarchiv</w:t>
      </w:r>
    </w:p>
    <w:p w14:paraId="1EE7A15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In Übereinstimmung mit dem Archivierungsgesetz vom 26. Juni 1998</w:t>
      </w:r>
      <w:r>
        <w:rPr>
          <w:rFonts w:ascii="TimesNewRoman" w:hAnsi="TimesNewRoman" w:cs="TimesNewRoman"/>
          <w:sz w:val="13"/>
          <w:szCs w:val="13"/>
        </w:rPr>
        <w:t xml:space="preserve">40 </w:t>
      </w:r>
      <w:r>
        <w:rPr>
          <w:rFonts w:ascii="TimesNewRoman" w:hAnsi="TimesNewRoman" w:cs="TimesNewRoman"/>
          <w:sz w:val="18"/>
          <w:szCs w:val="18"/>
        </w:rPr>
        <w:t>bieten die</w:t>
      </w:r>
    </w:p>
    <w:p w14:paraId="37261B3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Bundesorgane dem Bundesarchiv alle Personendaten an, die sie nicht mehr ständig</w:t>
      </w:r>
    </w:p>
    <w:p w14:paraId="4BEFE4A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benötigen.</w:t>
      </w:r>
    </w:p>
    <w:p w14:paraId="4D24A1C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Die Bundesorgane vernichten die vom Bundesarchiv als nicht archivwürdig</w:t>
      </w:r>
      <w:ins w:id="47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bezeichneten</w:t>
        </w:r>
      </w:ins>
    </w:p>
    <w:p w14:paraId="11603754" w14:textId="2704EC9B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48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bezeichneten </w:delText>
        </w:r>
      </w:del>
      <w:r w:rsidR="009473F9">
        <w:rPr>
          <w:rFonts w:ascii="TimesNewRoman" w:hAnsi="TimesNewRoman" w:cs="TimesNewRoman"/>
          <w:sz w:val="18"/>
          <w:szCs w:val="18"/>
        </w:rPr>
        <w:t>Personendaten, ausser wenn diese:</w:t>
      </w:r>
    </w:p>
    <w:p w14:paraId="33373CA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anonymisiert sind;</w:t>
      </w:r>
    </w:p>
    <w:p w14:paraId="691F844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</w:t>
      </w:r>
      <w:r>
        <w:rPr>
          <w:rFonts w:ascii="TimesNewRoman" w:hAnsi="TimesNewRoman" w:cs="TimesNewRoman"/>
          <w:sz w:val="13"/>
          <w:szCs w:val="13"/>
        </w:rPr>
        <w:t xml:space="preserve">41 </w:t>
      </w:r>
      <w:r>
        <w:rPr>
          <w:rFonts w:ascii="TimesNewRoman" w:hAnsi="TimesNewRoman" w:cs="TimesNewRoman"/>
          <w:sz w:val="18"/>
          <w:szCs w:val="18"/>
        </w:rPr>
        <w:t>zu Beweis- oder Sicherheitszwecken oder zur Wahrung der schutzwürdigen</w:t>
      </w:r>
    </w:p>
    <w:p w14:paraId="7923547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Interessen der betroffenen Person aufbewahrt werden müssen.</w:t>
      </w:r>
    </w:p>
    <w:p w14:paraId="5B6B3E0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37 </w:t>
      </w:r>
      <w:r>
        <w:rPr>
          <w:rFonts w:ascii="TimesNewRoman" w:hAnsi="TimesNewRoman" w:cs="TimesNewRoman"/>
          <w:sz w:val="16"/>
          <w:szCs w:val="16"/>
        </w:rPr>
        <w:t>Eingefügt durch Anhang Ziff. 4 des Öffentlichkeitsgesetzes vom 17. Dez. 2004,</w:t>
      </w:r>
    </w:p>
    <w:p w14:paraId="3C38722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in Kraft seit 1. Juli 2006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 xml:space="preserve">2319;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1963).</w:t>
      </w:r>
    </w:p>
    <w:p w14:paraId="5C81396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38 </w:t>
      </w:r>
      <w:r>
        <w:rPr>
          <w:rFonts w:ascii="TimesNewRoman" w:hAnsi="TimesNewRoman" w:cs="TimesNewRoman"/>
          <w:sz w:val="16"/>
          <w:szCs w:val="16"/>
        </w:rPr>
        <w:t>Eingefügt durch Anhang Ziff. 4 des Öffentlichkeitsgesetzes vom 17. Dez. 2004,</w:t>
      </w:r>
    </w:p>
    <w:p w14:paraId="64843DC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in Kraft seit 1. Juli 2006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 xml:space="preserve">2319;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1963).</w:t>
      </w:r>
    </w:p>
    <w:p w14:paraId="40438DF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39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7AAAABF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00946ED7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40 </w:t>
      </w:r>
      <w:r>
        <w:rPr>
          <w:rFonts w:ascii="TimesNewRoman" w:hAnsi="TimesNewRoman" w:cs="TimesNewRoman"/>
          <w:sz w:val="16"/>
          <w:szCs w:val="16"/>
        </w:rPr>
        <w:t xml:space="preserve">SR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152.1</w:t>
      </w:r>
    </w:p>
    <w:p w14:paraId="596CD97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41 </w:t>
      </w:r>
      <w:r>
        <w:rPr>
          <w:rFonts w:ascii="TimesNewRoman" w:hAnsi="TimesNewRoman" w:cs="TimesNewRoman"/>
          <w:sz w:val="16"/>
          <w:szCs w:val="16"/>
        </w:rPr>
        <w:t>Fassung gemäss Ziff. 3 des BG vom 19. März 2010 über die Umsetzung des Rahmenbeschlusses</w:t>
      </w:r>
    </w:p>
    <w:p w14:paraId="3FE070C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20530B2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und justiziellen Zusammenarbeit in Strafsachen, in Kraft seit 1. Dez. 2010</w:t>
      </w:r>
    </w:p>
    <w:p w14:paraId="2CDF01D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0255D9C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lastRenderedPageBreak/>
        <w:t>Bundesgesetz</w:t>
      </w:r>
    </w:p>
    <w:p w14:paraId="328FED1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15</w:t>
      </w:r>
    </w:p>
    <w:p w14:paraId="5686C693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0B7CC9A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22 </w:t>
      </w:r>
      <w:r>
        <w:rPr>
          <w:rFonts w:ascii="TimesNewRoman" w:hAnsi="TimesNewRoman" w:cs="TimesNewRoman"/>
          <w:sz w:val="18"/>
          <w:szCs w:val="18"/>
        </w:rPr>
        <w:t>Bearbeiten für Forschung, Planung und Statistik</w:t>
      </w:r>
    </w:p>
    <w:p w14:paraId="4D4FB8E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Bundesorgane dürfen Personendaten für nicht personenbezogene Zwecke, insbesondere</w:t>
      </w:r>
    </w:p>
    <w:p w14:paraId="067504C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für Forschung, Planung und Statistik bearbeiten, wenn:</w:t>
      </w:r>
    </w:p>
    <w:p w14:paraId="5244389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die Daten anonymisiert werden, sobald es der Zweck des Bearbeitens</w:t>
      </w:r>
      <w:ins w:id="49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erlaubt;</w:t>
        </w:r>
      </w:ins>
    </w:p>
    <w:p w14:paraId="02F5AF7C" w14:textId="77777777" w:rsidR="00317F64" w:rsidRDefault="00317F64" w:rsidP="00317F64">
      <w:pPr>
        <w:autoSpaceDE w:val="0"/>
        <w:autoSpaceDN w:val="0"/>
        <w:adjustRightInd w:val="0"/>
        <w:rPr>
          <w:del w:id="50" w:author="Jacob Rolf (IT-SCG-KB)" w:date="2017-10-02T21:13:00Z"/>
          <w:rFonts w:ascii="TimesNewRoman" w:hAnsi="TimesNewRoman" w:cs="TimesNewRoman"/>
          <w:sz w:val="18"/>
          <w:szCs w:val="18"/>
        </w:rPr>
      </w:pPr>
      <w:del w:id="51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>erlaubt;</w:delText>
        </w:r>
      </w:del>
    </w:p>
    <w:p w14:paraId="1E3C59A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der Empfänger die Daten nur mit Zustimmung des Bundesorgans weitergibt;</w:t>
      </w:r>
    </w:p>
    <w:p w14:paraId="0C47BF6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und</w:t>
      </w:r>
    </w:p>
    <w:p w14:paraId="378759B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die Ergebnisse so veröffentlicht werden, dass die betroffenen Personen nicht</w:t>
      </w:r>
    </w:p>
    <w:p w14:paraId="5E89A64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bestimmbar sind.</w:t>
      </w:r>
    </w:p>
    <w:p w14:paraId="61BC179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Die Anforderungen der folgenden Bestimmungen müssen nicht erfüllt sein:</w:t>
      </w:r>
    </w:p>
    <w:p w14:paraId="07E16E4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Artikel 4 Absatz 3 über den Zweck des Bearbeitens</w:t>
      </w:r>
    </w:p>
    <w:p w14:paraId="6E5111C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Artikel 17 Absatz 2 über die Rechtsgrundlagen für die Bearbeitung von</w:t>
      </w:r>
      <w:ins w:id="52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besonders</w:t>
        </w:r>
      </w:ins>
    </w:p>
    <w:p w14:paraId="3724EE84" w14:textId="2659CBDD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53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besonders </w:delText>
        </w:r>
      </w:del>
      <w:r w:rsidR="009473F9">
        <w:rPr>
          <w:rFonts w:ascii="TimesNewRoman" w:hAnsi="TimesNewRoman" w:cs="TimesNewRoman"/>
          <w:sz w:val="18"/>
          <w:szCs w:val="18"/>
        </w:rPr>
        <w:t>schützenswerten Personendaten und Persönlichkeitsprofilen;</w:t>
      </w:r>
    </w:p>
    <w:p w14:paraId="1EDF205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Artikel 19 Absatz 1 über die Bekanntgabe von Personendaten.</w:t>
      </w:r>
    </w:p>
    <w:p w14:paraId="70E849A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23 </w:t>
      </w:r>
      <w:r>
        <w:rPr>
          <w:rFonts w:ascii="TimesNewRoman" w:hAnsi="TimesNewRoman" w:cs="TimesNewRoman"/>
          <w:sz w:val="18"/>
          <w:szCs w:val="18"/>
        </w:rPr>
        <w:t>Privatrechtliche Tätigkeit von Bundesorganen</w:t>
      </w:r>
    </w:p>
    <w:p w14:paraId="1A5F41C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Handelt ein Bundesorgan privatrechtlich, so gelten die Bestimmungen für das</w:t>
      </w:r>
    </w:p>
    <w:p w14:paraId="536C01C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Bearbeiten von Personendaten durch private Personen.</w:t>
      </w:r>
    </w:p>
    <w:p w14:paraId="718C305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Die Aufsicht richtet sich nach den Bestimmungen für Bundesorgane.</w:t>
      </w:r>
    </w:p>
    <w:p w14:paraId="2A28452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24</w:t>
      </w:r>
      <w:r>
        <w:rPr>
          <w:rFonts w:ascii="TimesNewRoman" w:hAnsi="TimesNewRoman" w:cs="TimesNewRoman"/>
          <w:sz w:val="13"/>
          <w:szCs w:val="13"/>
        </w:rPr>
        <w:t>42</w:t>
      </w:r>
    </w:p>
    <w:p w14:paraId="65F22CF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25 </w:t>
      </w:r>
      <w:r>
        <w:rPr>
          <w:rFonts w:ascii="TimesNewRoman" w:hAnsi="TimesNewRoman" w:cs="TimesNewRoman"/>
          <w:sz w:val="18"/>
          <w:szCs w:val="18"/>
        </w:rPr>
        <w:t>Ansprüche und Verfahren</w:t>
      </w:r>
    </w:p>
    <w:p w14:paraId="16B37E8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Wer ein schutzwürdiges Interesse hat, kann vom verantwortlichen Bundesorgan</w:t>
      </w:r>
    </w:p>
    <w:p w14:paraId="7F0A04D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verlangen, dass es:</w:t>
      </w:r>
    </w:p>
    <w:p w14:paraId="3E68995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das widerrechtliche Bearbeiten von Personendaten unterlässt;</w:t>
      </w:r>
    </w:p>
    <w:p w14:paraId="4DCFE51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die Folgen eines widerrechtlichen Bearbeitens beseitigt;</w:t>
      </w:r>
    </w:p>
    <w:p w14:paraId="3B94839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die Widerrechtlichkeit des Bearbeitens feststellt.</w:t>
      </w:r>
    </w:p>
    <w:p w14:paraId="4B880DD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Kann weder die Richtigkeit noch die Unrichtigkeit von Personendaten bewiesen</w:t>
      </w:r>
    </w:p>
    <w:p w14:paraId="3D87EBD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werden, so muss das Bundesorgan bei den Daten einen entsprechenden Vermerk</w:t>
      </w:r>
    </w:p>
    <w:p w14:paraId="226F5ED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anbringen.</w:t>
      </w:r>
    </w:p>
    <w:p w14:paraId="259524E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Der Gesuchsteller kann insbesondere verlangen, dass das Bundesorgan:</w:t>
      </w:r>
    </w:p>
    <w:p w14:paraId="65B4CB5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Personendaten berichtigt, vernichtet oder die Bekanntgabe an Dritte sperrt;</w:t>
      </w:r>
    </w:p>
    <w:p w14:paraId="63E9AF4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seinen Entscheid, namentlich die Berichtigung, Vernichtung, Sperre oder den</w:t>
      </w:r>
    </w:p>
    <w:p w14:paraId="16F54AF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Vermerk über die Bestreitung Dritten mitteilt oder veröffentlicht.</w:t>
      </w:r>
    </w:p>
    <w:p w14:paraId="5B49FDA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42 </w:t>
      </w:r>
      <w:r>
        <w:rPr>
          <w:rFonts w:ascii="TimesNewRoman" w:hAnsi="TimesNewRoman" w:cs="TimesNewRoman"/>
          <w:sz w:val="16"/>
          <w:szCs w:val="16"/>
        </w:rPr>
        <w:t>Aufgehoben durch Art. 31 des BG vom 21. März 1997 über Massnahmen zur Wahrung</w:t>
      </w:r>
    </w:p>
    <w:p w14:paraId="40960A8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der inneren Sicherheit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1998 </w:t>
      </w:r>
      <w:r>
        <w:rPr>
          <w:rFonts w:ascii="TimesNewRoman" w:hAnsi="TimesNewRoman" w:cs="TimesNewRoman"/>
          <w:sz w:val="16"/>
          <w:szCs w:val="16"/>
        </w:rPr>
        <w:t xml:space="preserve">1546;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1994 </w:t>
      </w:r>
      <w:r>
        <w:rPr>
          <w:rFonts w:ascii="TimesNewRoman" w:hAnsi="TimesNewRoman" w:cs="TimesNewRoman"/>
          <w:sz w:val="16"/>
          <w:szCs w:val="16"/>
        </w:rPr>
        <w:t>II 1127).</w:t>
      </w:r>
    </w:p>
    <w:p w14:paraId="571DA7D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Datenschutz</w:t>
      </w:r>
    </w:p>
    <w:p w14:paraId="27BDC18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16</w:t>
      </w:r>
    </w:p>
    <w:p w14:paraId="35B6DFCB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43B4309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Das Verfahren richtet sich nach dem Bundesgesetz vom 20. Dezember 1968</w:t>
      </w:r>
      <w:r>
        <w:rPr>
          <w:rFonts w:ascii="TimesNewRoman" w:hAnsi="TimesNewRoman" w:cs="TimesNewRoman"/>
          <w:sz w:val="13"/>
          <w:szCs w:val="13"/>
        </w:rPr>
        <w:t xml:space="preserve">43 </w:t>
      </w:r>
      <w:r>
        <w:rPr>
          <w:rFonts w:ascii="TimesNewRoman" w:hAnsi="TimesNewRoman" w:cs="TimesNewRoman"/>
          <w:sz w:val="18"/>
          <w:szCs w:val="18"/>
        </w:rPr>
        <w:t>über</w:t>
      </w:r>
    </w:p>
    <w:p w14:paraId="72B99D8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das Verwaltungsverfahren (Verwaltungsverfahrensgesetz). Die Ausnahmen von</w:t>
      </w:r>
    </w:p>
    <w:p w14:paraId="55DDEBA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Artikel 2 und 3 des Verwaltungsverfahrensgesetzes gelten nicht.</w:t>
      </w:r>
    </w:p>
    <w:p w14:paraId="3DA595B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8"/>
          <w:szCs w:val="18"/>
        </w:rPr>
        <w:t>…</w:t>
      </w:r>
      <w:r>
        <w:rPr>
          <w:rFonts w:ascii="TimesNewRoman" w:hAnsi="TimesNewRoman" w:cs="TimesNewRoman"/>
          <w:sz w:val="13"/>
          <w:szCs w:val="13"/>
        </w:rPr>
        <w:t>44</w:t>
      </w:r>
    </w:p>
    <w:p w14:paraId="146D94F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25</w:t>
      </w:r>
      <w:r>
        <w:rPr>
          <w:rFonts w:ascii="TimesNewRoman" w:hAnsi="TimesNewRoman" w:cs="TimesNewRoman"/>
          <w:sz w:val="13"/>
          <w:szCs w:val="13"/>
        </w:rPr>
        <w:t xml:space="preserve">bis 45 </w:t>
      </w:r>
      <w:r>
        <w:rPr>
          <w:rFonts w:ascii="TimesNewRoman" w:hAnsi="TimesNewRoman" w:cs="TimesNewRoman"/>
          <w:sz w:val="18"/>
          <w:szCs w:val="18"/>
        </w:rPr>
        <w:t>Verfahren im Falle der Bekanntgabe von amtlichen</w:t>
      </w:r>
    </w:p>
    <w:p w14:paraId="4AF817B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Dokumenten, die Personendaten enthalten</w:t>
      </w:r>
    </w:p>
    <w:p w14:paraId="2AB21DA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Solange ein Verfahren betreffend den Zugang zu amtlichen Dokumenten im Sinne</w:t>
      </w:r>
    </w:p>
    <w:p w14:paraId="0E291BB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des Öffentlichkeitsgesetzes vom 17. Dezember 2004</w:t>
      </w:r>
      <w:r>
        <w:rPr>
          <w:rFonts w:ascii="TimesNewRoman" w:hAnsi="TimesNewRoman" w:cs="TimesNewRoman"/>
          <w:sz w:val="13"/>
          <w:szCs w:val="13"/>
        </w:rPr>
        <w:t>46</w:t>
      </w:r>
      <w:r>
        <w:rPr>
          <w:rFonts w:ascii="TimesNewRoman" w:hAnsi="TimesNewRoman" w:cs="TimesNewRoman"/>
          <w:sz w:val="18"/>
          <w:szCs w:val="18"/>
        </w:rPr>
        <w:t>, welche Personendaten enthalten,</w:t>
      </w:r>
    </w:p>
    <w:p w14:paraId="5A17FE5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im Gange ist, kann die betroffene Person im Rahmen dieses Verfahrens die</w:t>
      </w:r>
    </w:p>
    <w:p w14:paraId="6585FDF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Rechte geltend machen, die ihr aufgrund von Artikel 25 des vorliegenden Gesetzes</w:t>
      </w:r>
    </w:p>
    <w:p w14:paraId="606BDD5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bezogen auf diejenigen Dokumente zustehen, die Gegenstand des Zugangsverfahrens</w:t>
      </w:r>
    </w:p>
    <w:p w14:paraId="2516534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sind.</w:t>
      </w:r>
    </w:p>
    <w:p w14:paraId="648699DF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5. Abschnitt:</w:t>
      </w:r>
    </w:p>
    <w:p w14:paraId="1AC9E53E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Eidgenössischer Datenschutz- und Öffentlichkeitsbeauftragter</w:t>
      </w:r>
    </w:p>
    <w:p w14:paraId="4E6C3E3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26</w:t>
      </w:r>
      <w:r>
        <w:rPr>
          <w:rFonts w:ascii="TimesNewRoman" w:hAnsi="TimesNewRoman" w:cs="TimesNewRoman"/>
          <w:sz w:val="13"/>
          <w:szCs w:val="13"/>
        </w:rPr>
        <w:t xml:space="preserve">47 </w:t>
      </w:r>
      <w:r>
        <w:rPr>
          <w:rFonts w:ascii="TimesNewRoman" w:hAnsi="TimesNewRoman" w:cs="TimesNewRoman"/>
          <w:sz w:val="18"/>
          <w:szCs w:val="18"/>
        </w:rPr>
        <w:t>Wahl und Stellung</w:t>
      </w:r>
    </w:p>
    <w:p w14:paraId="299B6A6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Beauftragte wird vom Bundesrat für eine Amtsdauer von vier Jahren gewählt.</w:t>
      </w:r>
    </w:p>
    <w:p w14:paraId="4A4E6BA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Wahl ist durch die Bundesversammlung zu genehmigen.</w:t>
      </w:r>
    </w:p>
    <w:p w14:paraId="3D85BFC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Das Arbeitsverhältnis des Beauftragten richtet sich, soweit dieses Gesetz nichts</w:t>
      </w:r>
    </w:p>
    <w:p w14:paraId="4F1A759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anderes vorsieht, nach dem Bundespersonalgesetz vom 24. März 2000</w:t>
      </w:r>
      <w:r>
        <w:rPr>
          <w:rFonts w:ascii="TimesNewRoman" w:hAnsi="TimesNewRoman" w:cs="TimesNewRoman"/>
          <w:sz w:val="13"/>
          <w:szCs w:val="13"/>
        </w:rPr>
        <w:t>48</w:t>
      </w:r>
      <w:r>
        <w:rPr>
          <w:rFonts w:ascii="TimesNewRoman" w:hAnsi="TimesNewRoman" w:cs="TimesNewRoman"/>
          <w:sz w:val="18"/>
          <w:szCs w:val="18"/>
        </w:rPr>
        <w:t>.</w:t>
      </w:r>
    </w:p>
    <w:p w14:paraId="451E860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Der Beauftragte übt seine Funktion unabhängig aus, ohne Weisungen einer Behörde</w:t>
      </w:r>
    </w:p>
    <w:p w14:paraId="3F07FE9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zu erhalten. Er ist der Bundeskanzlei administrativ zugeordnet.</w:t>
      </w:r>
    </w:p>
    <w:p w14:paraId="30BF27C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Er verfügt über ein ständiges Sekretariat und ein eigenes Budget. Er stellt sein</w:t>
      </w:r>
    </w:p>
    <w:p w14:paraId="30668C6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Personal an.</w:t>
      </w:r>
    </w:p>
    <w:p w14:paraId="69246C2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8"/>
          <w:szCs w:val="18"/>
        </w:rPr>
        <w:t>Der Beauftragte untersteht nicht dem Beurteilungssystem nach Artikel 4 Absatz 3</w:t>
      </w:r>
    </w:p>
    <w:p w14:paraId="3557261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des Bundespersonalgesetzes vom 24. März 2000.</w:t>
      </w:r>
    </w:p>
    <w:p w14:paraId="6B5CD9C1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43 </w:t>
      </w:r>
      <w:r>
        <w:rPr>
          <w:rFonts w:ascii="TimesNewRoman" w:hAnsi="TimesNewRoman" w:cs="TimesNewRoman"/>
          <w:sz w:val="16"/>
          <w:szCs w:val="16"/>
        </w:rPr>
        <w:t xml:space="preserve">SR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172.021</w:t>
      </w:r>
    </w:p>
    <w:p w14:paraId="641AB10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44 </w:t>
      </w:r>
      <w:r>
        <w:rPr>
          <w:rFonts w:ascii="TimesNewRoman" w:hAnsi="TimesNewRoman" w:cs="TimesNewRoman"/>
          <w:sz w:val="16"/>
          <w:szCs w:val="16"/>
        </w:rPr>
        <w:t>Aufgehoben durch Anhang Ziff. 26 des Verwaltungsgerichtsgesetzes vom 17. Juni 2005,</w:t>
      </w:r>
    </w:p>
    <w:p w14:paraId="6F074E2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mit Wirkung seit 1. Jan. 2007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 xml:space="preserve">2197;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2001 </w:t>
      </w:r>
      <w:r>
        <w:rPr>
          <w:rFonts w:ascii="TimesNewRoman" w:hAnsi="TimesNewRoman" w:cs="TimesNewRoman"/>
          <w:sz w:val="16"/>
          <w:szCs w:val="16"/>
        </w:rPr>
        <w:t>4202).</w:t>
      </w:r>
    </w:p>
    <w:p w14:paraId="064E603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45 </w:t>
      </w:r>
      <w:r>
        <w:rPr>
          <w:rFonts w:ascii="TimesNewRoman" w:hAnsi="TimesNewRoman" w:cs="TimesNewRoman"/>
          <w:sz w:val="16"/>
          <w:szCs w:val="16"/>
        </w:rPr>
        <w:t>Eingefügt durch Anhang Ziff. 4 des Öffentlichkeitsgesetzes vom 17. Dez. 2004,</w:t>
      </w:r>
    </w:p>
    <w:p w14:paraId="07CD4E3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lastRenderedPageBreak/>
        <w:t xml:space="preserve">in Kraft seit 1. Juli 2006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 xml:space="preserve">2319;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1963).</w:t>
      </w:r>
    </w:p>
    <w:p w14:paraId="6A3D29C1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46 </w:t>
      </w:r>
      <w:r>
        <w:rPr>
          <w:rFonts w:ascii="TimesNewRoman" w:hAnsi="TimesNewRoman" w:cs="TimesNewRoman"/>
          <w:sz w:val="16"/>
          <w:szCs w:val="16"/>
        </w:rPr>
        <w:t xml:space="preserve">SR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152.3</w:t>
      </w:r>
    </w:p>
    <w:p w14:paraId="4777B24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47 </w:t>
      </w:r>
      <w:r>
        <w:rPr>
          <w:rFonts w:ascii="TimesNewRoman" w:hAnsi="TimesNewRoman" w:cs="TimesNewRoman"/>
          <w:sz w:val="16"/>
          <w:szCs w:val="16"/>
        </w:rPr>
        <w:t>Fassung gemäss Ziff. 3 des BG vom 19. März 2010 über die Umsetzung des Rahmenbeschlusses</w:t>
      </w:r>
    </w:p>
    <w:p w14:paraId="55FFD7A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530073B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und justiziellen Zusammenarbeit in Strafsachen, in Kraft seit 1. Dez. 2010</w:t>
      </w:r>
    </w:p>
    <w:p w14:paraId="5364E63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60E17E10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48 </w:t>
      </w:r>
      <w:r>
        <w:rPr>
          <w:rFonts w:ascii="TimesNewRoman" w:hAnsi="TimesNewRoman" w:cs="TimesNewRoman"/>
          <w:sz w:val="16"/>
          <w:szCs w:val="16"/>
        </w:rPr>
        <w:t xml:space="preserve">SR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172.220.1</w:t>
      </w:r>
    </w:p>
    <w:p w14:paraId="45AE05B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Bundesgesetz</w:t>
      </w:r>
    </w:p>
    <w:p w14:paraId="401E893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17</w:t>
      </w:r>
    </w:p>
    <w:p w14:paraId="6E82B1E2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26EF201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26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a</w:t>
      </w:r>
      <w:r>
        <w:rPr>
          <w:rFonts w:ascii="TimesNewRoman" w:hAnsi="TimesNewRoman" w:cs="TimesNewRoman"/>
          <w:sz w:val="13"/>
          <w:szCs w:val="13"/>
        </w:rPr>
        <w:t xml:space="preserve">49 </w:t>
      </w:r>
      <w:r>
        <w:rPr>
          <w:rFonts w:ascii="TimesNewRoman" w:hAnsi="TimesNewRoman" w:cs="TimesNewRoman"/>
          <w:sz w:val="18"/>
          <w:szCs w:val="18"/>
        </w:rPr>
        <w:t>Wiederwahl und Beendigung der Amtsdauer</w:t>
      </w:r>
    </w:p>
    <w:p w14:paraId="3EADF47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Verfügt der Bundesrat nicht spätestens sechs Monate vor Ablauf der Amtsdauer aus</w:t>
      </w:r>
    </w:p>
    <w:p w14:paraId="3288F76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sachlich hinreichenden Gründen die Nichtwiederwahl, so ist der Beauftragte für eine</w:t>
      </w:r>
    </w:p>
    <w:p w14:paraId="4B876F9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neue Amtsdauer wiedergewählt.</w:t>
      </w:r>
    </w:p>
    <w:p w14:paraId="25D12A3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Der Beauftragte kann den Bundesrat unter Einhaltung einer Frist von sechs Monaten</w:t>
      </w:r>
    </w:p>
    <w:p w14:paraId="644DF79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um Entlassung auf ein Monatsende ersuchen.</w:t>
      </w:r>
    </w:p>
    <w:p w14:paraId="1E214E9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Der Bundesrat kann den Beauftragten vor Ablauf der Amtsdauer des Amtes entheben,</w:t>
      </w:r>
    </w:p>
    <w:p w14:paraId="7ED13A7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wenn dieser:</w:t>
      </w:r>
    </w:p>
    <w:p w14:paraId="3BBDD7B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vorsätzlich oder grobfahrlässig Amtspflichten schwer verletzt hat; oder</w:t>
      </w:r>
    </w:p>
    <w:p w14:paraId="7D09E03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die Fähigkeit, das Amt auszuüben, auf Dauer verloren hat.</w:t>
      </w:r>
    </w:p>
    <w:p w14:paraId="7EECBD6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26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b</w:t>
      </w:r>
      <w:r>
        <w:rPr>
          <w:rFonts w:ascii="TimesNewRoman" w:hAnsi="TimesNewRoman" w:cs="TimesNewRoman"/>
          <w:sz w:val="13"/>
          <w:szCs w:val="13"/>
        </w:rPr>
        <w:t xml:space="preserve">50 </w:t>
      </w:r>
      <w:r>
        <w:rPr>
          <w:rFonts w:ascii="TimesNewRoman" w:hAnsi="TimesNewRoman" w:cs="TimesNewRoman"/>
          <w:sz w:val="18"/>
          <w:szCs w:val="18"/>
        </w:rPr>
        <w:t>Andere Beschäftigung</w:t>
      </w:r>
    </w:p>
    <w:p w14:paraId="5B2A330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Der Bundesrat kann dem Beauftragten gestatten, eine andere Beschäftigung auszuüben,</w:t>
      </w:r>
    </w:p>
    <w:p w14:paraId="7CF4E9C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wenn dadurch dessen Unabhängigkeit und dessen Ansehen nicht beeinträchtigt</w:t>
      </w:r>
    </w:p>
    <w:p w14:paraId="5AB8C39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werden.</w:t>
      </w:r>
    </w:p>
    <w:p w14:paraId="7D346B5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27 </w:t>
      </w:r>
      <w:r>
        <w:rPr>
          <w:rFonts w:ascii="TimesNewRoman" w:hAnsi="TimesNewRoman" w:cs="TimesNewRoman"/>
          <w:sz w:val="18"/>
          <w:szCs w:val="18"/>
        </w:rPr>
        <w:t>Aufsicht über Bundesorgane</w:t>
      </w:r>
    </w:p>
    <w:p w14:paraId="5F05FF1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Beauftragte</w:t>
      </w:r>
      <w:r>
        <w:rPr>
          <w:rFonts w:ascii="TimesNewRoman" w:hAnsi="TimesNewRoman" w:cs="TimesNewRoman"/>
          <w:sz w:val="13"/>
          <w:szCs w:val="13"/>
        </w:rPr>
        <w:t xml:space="preserve">51 </w:t>
      </w:r>
      <w:r>
        <w:rPr>
          <w:rFonts w:ascii="TimesNewRoman" w:hAnsi="TimesNewRoman" w:cs="TimesNewRoman"/>
          <w:sz w:val="18"/>
          <w:szCs w:val="18"/>
        </w:rPr>
        <w:t>überwacht die Einhaltung dieses Gesetzes und der übrigen</w:t>
      </w:r>
      <w:ins w:id="54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Datenschutzvorschriften</w:t>
        </w:r>
      </w:ins>
    </w:p>
    <w:p w14:paraId="0418923E" w14:textId="5DEEB062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55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Datenschutzvorschriften </w:delText>
        </w:r>
      </w:del>
      <w:r w:rsidR="009473F9">
        <w:rPr>
          <w:rFonts w:ascii="TimesNewRoman" w:hAnsi="TimesNewRoman" w:cs="TimesNewRoman"/>
          <w:sz w:val="18"/>
          <w:szCs w:val="18"/>
        </w:rPr>
        <w:t>des Bundes durch die Bundesorgane. Der Bundesrat ist von</w:t>
      </w:r>
    </w:p>
    <w:p w14:paraId="3DAF096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dieser Aufsicht ausgenommen.</w:t>
      </w:r>
    </w:p>
    <w:p w14:paraId="7F09573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Der Beauftragte klärt von sich aus oder auf Meldung Dritter hin den Sachverhalt</w:t>
      </w:r>
    </w:p>
    <w:p w14:paraId="2463B0C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näher ab.</w:t>
      </w:r>
    </w:p>
    <w:p w14:paraId="1F82577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Bei der Abklärung kann er Akten herausverlangen, Auskünfte einholen und sich</w:t>
      </w:r>
    </w:p>
    <w:p w14:paraId="6661D2B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Datenbearbeitungen vorführen lassen. Die Bundesorgane müssen an der Feststellung</w:t>
      </w:r>
    </w:p>
    <w:p w14:paraId="51DD543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des Sachverhaltes mitwirken. Das Zeugnisverweigerungsrecht nach Artikel 16 des</w:t>
      </w:r>
    </w:p>
    <w:p w14:paraId="32F5132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Verwaltungsverfahrensgesetzes</w:t>
      </w:r>
      <w:r>
        <w:rPr>
          <w:rFonts w:ascii="TimesNewRoman" w:hAnsi="TimesNewRoman" w:cs="TimesNewRoman"/>
          <w:sz w:val="13"/>
          <w:szCs w:val="13"/>
        </w:rPr>
        <w:t xml:space="preserve">52 </w:t>
      </w:r>
      <w:r>
        <w:rPr>
          <w:rFonts w:ascii="TimesNewRoman" w:hAnsi="TimesNewRoman" w:cs="TimesNewRoman"/>
          <w:sz w:val="18"/>
          <w:szCs w:val="18"/>
        </w:rPr>
        <w:t>gilt sinngemäss.</w:t>
      </w:r>
    </w:p>
    <w:p w14:paraId="7EEDAAF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Ergibt die Abklärung, dass Datenschutzvorschriften verletzt werden, so empfiehlt</w:t>
      </w:r>
    </w:p>
    <w:p w14:paraId="7EC3DA9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der Beauftragte dem verantwortlichen Bundesorgan, das Bearbeiten zu ändern oder</w:t>
      </w:r>
    </w:p>
    <w:p w14:paraId="3AA569B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zu unterlassen. Er orientiert das zuständige Departement oder die Bundeskanzlei</w:t>
      </w:r>
    </w:p>
    <w:p w14:paraId="76D52E0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über seine Empfehlung.</w:t>
      </w:r>
    </w:p>
    <w:p w14:paraId="6B53A43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49 </w:t>
      </w:r>
      <w:r>
        <w:rPr>
          <w:rFonts w:ascii="TimesNewRoman" w:hAnsi="TimesNewRoman" w:cs="TimesNewRoman"/>
          <w:sz w:val="16"/>
          <w:szCs w:val="16"/>
        </w:rPr>
        <w:t>Eingefügt durch Ziff. 3 des BG vom 19. März 2010 über die Umsetzung des Rahmenbeschlusses</w:t>
      </w:r>
    </w:p>
    <w:p w14:paraId="02D0FFB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26EE1E6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und justiziellen Zusammenarbeit in Strafsachen, in Kraft seit 1. Dez. 2010</w:t>
      </w:r>
    </w:p>
    <w:p w14:paraId="18119EA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77013F5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50 </w:t>
      </w:r>
      <w:r>
        <w:rPr>
          <w:rFonts w:ascii="TimesNewRoman" w:hAnsi="TimesNewRoman" w:cs="TimesNewRoman"/>
          <w:sz w:val="16"/>
          <w:szCs w:val="16"/>
        </w:rPr>
        <w:t>Eingefügt durch Ziff. 3 des BG vom 19. März 2010 über die Umsetzung des Rahmenbeschlusses</w:t>
      </w:r>
    </w:p>
    <w:p w14:paraId="05E7ED6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2D8B91E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und justiziellen Zusammenarbeit in Strafsachen, in Kraft seit 1. Dez. 2010</w:t>
      </w:r>
    </w:p>
    <w:p w14:paraId="5E697D6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0FFC7F2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51 </w:t>
      </w:r>
      <w:r>
        <w:rPr>
          <w:rFonts w:ascii="TimesNewRoman" w:hAnsi="TimesNewRoman" w:cs="TimesNewRoman"/>
          <w:sz w:val="16"/>
          <w:szCs w:val="16"/>
        </w:rPr>
        <w:t>Ausdruck gemäss Anhang Ziff. 4 des Öffentlichkeitsgesetzes vom 17. Dez. 2004,</w:t>
      </w:r>
    </w:p>
    <w:p w14:paraId="64A6F7D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in Kraft seit 1. Juli 2006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 xml:space="preserve">2319;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1963). Diese Änd. ist im ganzen Erlass</w:t>
      </w:r>
    </w:p>
    <w:p w14:paraId="747F234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berücksichtigt.</w:t>
      </w:r>
    </w:p>
    <w:p w14:paraId="4C789C9A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52 </w:t>
      </w:r>
      <w:r>
        <w:rPr>
          <w:rFonts w:ascii="TimesNewRoman" w:hAnsi="TimesNewRoman" w:cs="TimesNewRoman"/>
          <w:sz w:val="16"/>
          <w:szCs w:val="16"/>
        </w:rPr>
        <w:t xml:space="preserve">SR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172.021</w:t>
      </w:r>
    </w:p>
    <w:p w14:paraId="4A1CA2E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Datenschutz</w:t>
      </w:r>
    </w:p>
    <w:p w14:paraId="47A335E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18</w:t>
      </w:r>
    </w:p>
    <w:p w14:paraId="5B58275A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5FEA7D4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8"/>
          <w:szCs w:val="18"/>
        </w:rPr>
        <w:t>Wird eine Empfehlung nicht befolgt oder abgelehnt, so kann er die Angelegenheit</w:t>
      </w:r>
    </w:p>
    <w:p w14:paraId="41D45DD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dem Departement oder der Bundeskanzlei zum Entscheid vorlegen. Der Entscheid</w:t>
      </w:r>
    </w:p>
    <w:p w14:paraId="0B1FD2A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wird den betroffenen Personen in Form einer Verfügung mitgeteilt.</w:t>
      </w:r>
      <w:r>
        <w:rPr>
          <w:rFonts w:ascii="TimesNewRoman" w:hAnsi="TimesNewRoman" w:cs="TimesNewRoman"/>
          <w:sz w:val="13"/>
          <w:szCs w:val="13"/>
        </w:rPr>
        <w:t>53</w:t>
      </w:r>
    </w:p>
    <w:p w14:paraId="5EE1EFB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6 </w:t>
      </w:r>
      <w:r>
        <w:rPr>
          <w:rFonts w:ascii="TimesNewRoman" w:hAnsi="TimesNewRoman" w:cs="TimesNewRoman"/>
          <w:sz w:val="18"/>
          <w:szCs w:val="18"/>
        </w:rPr>
        <w:t>Der Beauftragte ist berechtigt, gegen die Verfügung nach Absatz 5 und gegen den</w:t>
      </w:r>
    </w:p>
    <w:p w14:paraId="1CB63A8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Entscheid der Beschwerdebehörde Beschwerde zu führen.</w:t>
      </w:r>
      <w:r>
        <w:rPr>
          <w:rFonts w:ascii="TimesNewRoman" w:hAnsi="TimesNewRoman" w:cs="TimesNewRoman"/>
          <w:sz w:val="13"/>
          <w:szCs w:val="13"/>
        </w:rPr>
        <w:t>54</w:t>
      </w:r>
    </w:p>
    <w:p w14:paraId="15EF972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28 </w:t>
      </w:r>
      <w:r>
        <w:rPr>
          <w:rFonts w:ascii="TimesNewRoman" w:hAnsi="TimesNewRoman" w:cs="TimesNewRoman"/>
          <w:sz w:val="18"/>
          <w:szCs w:val="18"/>
        </w:rPr>
        <w:t>Beratung Privater</w:t>
      </w:r>
    </w:p>
    <w:p w14:paraId="238735D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Der Beauftragte berät private Personen in Fragen des Datenschutzes.</w:t>
      </w:r>
    </w:p>
    <w:p w14:paraId="1528940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29 </w:t>
      </w:r>
      <w:r>
        <w:rPr>
          <w:rFonts w:ascii="TimesNewRoman" w:hAnsi="TimesNewRoman" w:cs="TimesNewRoman"/>
          <w:sz w:val="18"/>
          <w:szCs w:val="18"/>
        </w:rPr>
        <w:t>Abklärungen und Empfehlungen im Privatrechtsbereich</w:t>
      </w:r>
    </w:p>
    <w:p w14:paraId="50C3A91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Beauftragte klärt von sich aus oder auf Meldung Dritter hin den Sachverhalt</w:t>
      </w:r>
    </w:p>
    <w:p w14:paraId="7D3B657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näher ab, wenn:</w:t>
      </w:r>
    </w:p>
    <w:p w14:paraId="6AB0A5A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Bearbeitungsmethoden geeignet sind, die Persönlichkeit einer grösseren</w:t>
      </w:r>
      <w:ins w:id="56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 xml:space="preserve"> Anzahl</w:t>
        </w:r>
      </w:ins>
    </w:p>
    <w:p w14:paraId="15D0CC12" w14:textId="28F17AF1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del w:id="57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 xml:space="preserve">Anzahl </w:delText>
        </w:r>
      </w:del>
      <w:r w:rsidR="009473F9">
        <w:rPr>
          <w:rFonts w:ascii="TimesNewRoman" w:hAnsi="TimesNewRoman" w:cs="TimesNewRoman"/>
          <w:sz w:val="18"/>
          <w:szCs w:val="18"/>
        </w:rPr>
        <w:t>von Personen zu verletzen (Systemfehler);</w:t>
      </w:r>
    </w:p>
    <w:p w14:paraId="0631897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</w:t>
      </w:r>
      <w:r>
        <w:rPr>
          <w:rFonts w:ascii="TimesNewRoman" w:hAnsi="TimesNewRoman" w:cs="TimesNewRoman"/>
          <w:sz w:val="13"/>
          <w:szCs w:val="13"/>
        </w:rPr>
        <w:t xml:space="preserve">55 </w:t>
      </w:r>
      <w:r>
        <w:rPr>
          <w:rFonts w:ascii="TimesNewRoman" w:hAnsi="TimesNewRoman" w:cs="TimesNewRoman"/>
          <w:sz w:val="18"/>
          <w:szCs w:val="18"/>
        </w:rPr>
        <w:t>Datensammlungen registriert werden müssen (Art. 11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a</w:t>
      </w:r>
      <w:r>
        <w:rPr>
          <w:rFonts w:ascii="TimesNewRoman" w:hAnsi="TimesNewRoman" w:cs="TimesNewRoman"/>
          <w:sz w:val="18"/>
          <w:szCs w:val="18"/>
        </w:rPr>
        <w:t>);</w:t>
      </w:r>
    </w:p>
    <w:p w14:paraId="3572385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</w:t>
      </w:r>
      <w:r>
        <w:rPr>
          <w:rFonts w:ascii="TimesNewRoman" w:hAnsi="TimesNewRoman" w:cs="TimesNewRoman"/>
          <w:sz w:val="13"/>
          <w:szCs w:val="13"/>
        </w:rPr>
        <w:t xml:space="preserve">56 </w:t>
      </w:r>
      <w:r>
        <w:rPr>
          <w:rFonts w:ascii="TimesNewRoman" w:hAnsi="TimesNewRoman" w:cs="TimesNewRoman"/>
          <w:sz w:val="18"/>
          <w:szCs w:val="18"/>
        </w:rPr>
        <w:t>eine Informationspflicht nach Artikel 6 Absatz 3 besteht.</w:t>
      </w:r>
    </w:p>
    <w:p w14:paraId="79E7893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Er kann dabei Akten herausverlangen, Auskünfte einholen und sich Datenbearbeitungen</w:t>
      </w:r>
    </w:p>
    <w:p w14:paraId="4286E9C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vorführen lassen. Das Zeugnisverweigerungsrecht nach Artikel 16 des Verwaltungsverfahrensgesetzes</w:t>
      </w:r>
      <w:r>
        <w:rPr>
          <w:rFonts w:ascii="TimesNewRoman" w:hAnsi="TimesNewRoman" w:cs="TimesNewRoman"/>
          <w:sz w:val="13"/>
          <w:szCs w:val="13"/>
        </w:rPr>
        <w:t>57</w:t>
      </w:r>
    </w:p>
    <w:p w14:paraId="4CC2599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gilt sinngemäss.</w:t>
      </w:r>
    </w:p>
    <w:p w14:paraId="56F3025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Der Beauftragte kann aufgrund seiner Abklärungen empfehlen, das Bearbeiten zu</w:t>
      </w:r>
    </w:p>
    <w:p w14:paraId="43ACB3D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lastRenderedPageBreak/>
        <w:t>ändern oder zu unterlassen.</w:t>
      </w:r>
    </w:p>
    <w:p w14:paraId="537B435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Wird eine solche Empfehlung des Beauftragten nicht befolgt oder abgelehnt, so</w:t>
      </w:r>
    </w:p>
    <w:p w14:paraId="3AD29E4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kann er die Angelegenheit dem Bundesverwaltungsgericht zum Entscheid vorlegen.</w:t>
      </w:r>
    </w:p>
    <w:p w14:paraId="3D0F869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Er ist berechtigt, gegen diesen Entscheid Beschwerde zu führen.</w:t>
      </w:r>
      <w:r>
        <w:rPr>
          <w:rFonts w:ascii="TimesNewRoman" w:hAnsi="TimesNewRoman" w:cs="TimesNewRoman"/>
          <w:sz w:val="13"/>
          <w:szCs w:val="13"/>
        </w:rPr>
        <w:t>58</w:t>
      </w:r>
    </w:p>
    <w:p w14:paraId="17AB963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30 </w:t>
      </w:r>
      <w:r>
        <w:rPr>
          <w:rFonts w:ascii="TimesNewRoman" w:hAnsi="TimesNewRoman" w:cs="TimesNewRoman"/>
          <w:sz w:val="18"/>
          <w:szCs w:val="18"/>
        </w:rPr>
        <w:t>Information</w:t>
      </w:r>
    </w:p>
    <w:p w14:paraId="2CAF894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Beauftragte erstattet der Bundesversammlung periodisch sowie nach Bedarf</w:t>
      </w:r>
    </w:p>
    <w:p w14:paraId="6531A6C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Bericht. Er übermittelt den Bericht gleichzeitig dem Bundesrat. Die periodischen</w:t>
      </w:r>
    </w:p>
    <w:p w14:paraId="3CD81F8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Berichte werden veröffentlicht.</w:t>
      </w:r>
      <w:r>
        <w:rPr>
          <w:rFonts w:ascii="TimesNewRoman" w:hAnsi="TimesNewRoman" w:cs="TimesNewRoman"/>
          <w:sz w:val="13"/>
          <w:szCs w:val="13"/>
        </w:rPr>
        <w:t>59</w:t>
      </w:r>
    </w:p>
    <w:p w14:paraId="4A3E1B7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53 </w:t>
      </w:r>
      <w:r>
        <w:rPr>
          <w:rFonts w:ascii="TimesNewRoman" w:hAnsi="TimesNewRoman" w:cs="TimesNewRoman"/>
          <w:sz w:val="16"/>
          <w:szCs w:val="16"/>
        </w:rPr>
        <w:t>Fassung des zweiten Satzes gemäss Ziff. I des BG vom 24. März 2006, in Kraft seit</w:t>
      </w:r>
    </w:p>
    <w:p w14:paraId="4BB1730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1. Jan. 2008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7196037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54 </w:t>
      </w:r>
      <w:r>
        <w:rPr>
          <w:rFonts w:ascii="TimesNewRoman" w:hAnsi="TimesNewRoman" w:cs="TimesNewRoman"/>
          <w:sz w:val="16"/>
          <w:szCs w:val="16"/>
        </w:rPr>
        <w:t>Eingefügt durch Ziff. I des BG vom 24. März 2006, in Kraft seit 1. Jan. 2008</w:t>
      </w:r>
    </w:p>
    <w:p w14:paraId="230EFF9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116FE8C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55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0D42A2A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506640D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56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7DD1B0E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707D3881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57 </w:t>
      </w:r>
      <w:r>
        <w:rPr>
          <w:rFonts w:ascii="TimesNewRoman" w:hAnsi="TimesNewRoman" w:cs="TimesNewRoman"/>
          <w:sz w:val="16"/>
          <w:szCs w:val="16"/>
        </w:rPr>
        <w:t xml:space="preserve">SR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172.021</w:t>
      </w:r>
    </w:p>
    <w:p w14:paraId="0EEDA6E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58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4E29818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295AF10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59 </w:t>
      </w:r>
      <w:r>
        <w:rPr>
          <w:rFonts w:ascii="TimesNewRoman" w:hAnsi="TimesNewRoman" w:cs="TimesNewRoman"/>
          <w:sz w:val="16"/>
          <w:szCs w:val="16"/>
        </w:rPr>
        <w:t>Fassung gemäss Ziff. 3 des BG vom 19. März 2010 über die Umsetzung des Rahmenbeschlusses</w:t>
      </w:r>
    </w:p>
    <w:p w14:paraId="20DE9E3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1767C48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und justiziellen Zusammenarbeit in Strafsachen, in Kraft seit 1. Dez. 2010</w:t>
      </w:r>
    </w:p>
    <w:p w14:paraId="02EB12C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0F3C752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Bundesgesetz</w:t>
      </w:r>
    </w:p>
    <w:p w14:paraId="1D66FB4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19</w:t>
      </w:r>
    </w:p>
    <w:p w14:paraId="12C21C9F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3BD0CD1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In Fällen von allgemeinem Interesse kann er die Öffentlichkeit über seine Feststellungen</w:t>
      </w:r>
    </w:p>
    <w:p w14:paraId="5458B03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und Empfehlungen informieren. Personendaten, die dem Amtsgeheimnis</w:t>
      </w:r>
    </w:p>
    <w:p w14:paraId="696D050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unterstehen, darf er nur mit Zustimmung der zuständigen Behörde veröffentlichen.</w:t>
      </w:r>
    </w:p>
    <w:p w14:paraId="166779C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Verweigert diese die Zustimmung, so entscheidet der Präsident der auf dem Gebiet</w:t>
      </w:r>
    </w:p>
    <w:p w14:paraId="1AB66CC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des Datenschutzes zuständigen Abteilung des Bundesverwaltungsgerichts endgültig.</w:t>
      </w:r>
    </w:p>
    <w:p w14:paraId="6378DB3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3"/>
          <w:szCs w:val="13"/>
        </w:rPr>
        <w:t>60</w:t>
      </w:r>
    </w:p>
    <w:p w14:paraId="2E7E0E7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31 </w:t>
      </w:r>
      <w:r>
        <w:rPr>
          <w:rFonts w:ascii="TimesNewRoman" w:hAnsi="TimesNewRoman" w:cs="TimesNewRoman"/>
          <w:sz w:val="18"/>
          <w:szCs w:val="18"/>
        </w:rPr>
        <w:t>Weitere Aufgaben</w:t>
      </w:r>
    </w:p>
    <w:p w14:paraId="34FEBEE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Beauftragte hat insbesondere folgende weiteren Aufgaben:</w:t>
      </w:r>
      <w:r>
        <w:rPr>
          <w:rFonts w:ascii="TimesNewRoman" w:hAnsi="TimesNewRoman" w:cs="TimesNewRoman"/>
          <w:sz w:val="13"/>
          <w:szCs w:val="13"/>
        </w:rPr>
        <w:t>61</w:t>
      </w:r>
    </w:p>
    <w:p w14:paraId="2BEDA60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Er unterstützt Organe des Bundes und der Kantone in Fragen des Datenschutzes.</w:t>
      </w:r>
    </w:p>
    <w:p w14:paraId="5707A17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Er nimmt Stellung zu Vorlagen über Erlasse und Massnahmen des Bundes,</w:t>
      </w:r>
    </w:p>
    <w:p w14:paraId="5ACAA8F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für den Datenschutz erheblich sind.</w:t>
      </w:r>
    </w:p>
    <w:p w14:paraId="2BC148A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Er arbeitet mit in- und ausländischen Datenschutzbehörden zusammen.</w:t>
      </w:r>
    </w:p>
    <w:p w14:paraId="310BF8B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d.</w:t>
      </w:r>
      <w:r>
        <w:rPr>
          <w:rFonts w:ascii="TimesNewRoman" w:hAnsi="TimesNewRoman" w:cs="TimesNewRoman"/>
          <w:sz w:val="13"/>
          <w:szCs w:val="13"/>
        </w:rPr>
        <w:t xml:space="preserve">62 </w:t>
      </w:r>
      <w:r>
        <w:rPr>
          <w:rFonts w:ascii="TimesNewRoman" w:hAnsi="TimesNewRoman" w:cs="TimesNewRoman"/>
          <w:sz w:val="18"/>
          <w:szCs w:val="18"/>
        </w:rPr>
        <w:t>Er begutachtet, inwieweit die Datenschutzgesetzgebung im Ausland einen</w:t>
      </w:r>
    </w:p>
    <w:p w14:paraId="335269F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angemessenen Schutz gewährleistet.</w:t>
      </w:r>
    </w:p>
    <w:p w14:paraId="7BB7F38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e.</w:t>
      </w:r>
      <w:r>
        <w:rPr>
          <w:rFonts w:ascii="TimesNewRoman" w:hAnsi="TimesNewRoman" w:cs="TimesNewRoman"/>
          <w:sz w:val="13"/>
          <w:szCs w:val="13"/>
        </w:rPr>
        <w:t xml:space="preserve">63 </w:t>
      </w:r>
      <w:r>
        <w:rPr>
          <w:rFonts w:ascii="TimesNewRoman" w:hAnsi="TimesNewRoman" w:cs="TimesNewRoman"/>
          <w:sz w:val="18"/>
          <w:szCs w:val="18"/>
        </w:rPr>
        <w:t>Er prüft die ihm nach Artikel 6 Absatz 3 gemeldeten Garantien und Datenschutzregeln.</w:t>
      </w:r>
    </w:p>
    <w:p w14:paraId="5B05A6B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f.</w:t>
      </w:r>
      <w:r>
        <w:rPr>
          <w:rFonts w:ascii="TimesNewRoman" w:hAnsi="TimesNewRoman" w:cs="TimesNewRoman"/>
          <w:sz w:val="13"/>
          <w:szCs w:val="13"/>
        </w:rPr>
        <w:t xml:space="preserve">64 </w:t>
      </w:r>
      <w:r>
        <w:rPr>
          <w:rFonts w:ascii="TimesNewRoman" w:hAnsi="TimesNewRoman" w:cs="TimesNewRoman"/>
          <w:sz w:val="18"/>
          <w:szCs w:val="18"/>
        </w:rPr>
        <w:t>Er prüft die Zertifizierungsverfahren nach Artikel 11 und kann dazu Empfehlungen</w:t>
      </w:r>
    </w:p>
    <w:p w14:paraId="02D9379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nach Artikel 27 Absatz 4 oder 29 Absatz 3 abgeben.</w:t>
      </w:r>
    </w:p>
    <w:p w14:paraId="62353F9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g.</w:t>
      </w:r>
      <w:r>
        <w:rPr>
          <w:rFonts w:ascii="TimesNewRoman" w:hAnsi="TimesNewRoman" w:cs="TimesNewRoman"/>
          <w:sz w:val="13"/>
          <w:szCs w:val="13"/>
        </w:rPr>
        <w:t xml:space="preserve">65 </w:t>
      </w:r>
      <w:r>
        <w:rPr>
          <w:rFonts w:ascii="TimesNewRoman" w:hAnsi="TimesNewRoman" w:cs="TimesNewRoman"/>
          <w:sz w:val="18"/>
          <w:szCs w:val="18"/>
        </w:rPr>
        <w:t>Er nimmt die ihm durch das Öffentlichkeitsgesetz vom 17. Dezember 2004</w:t>
      </w:r>
      <w:r>
        <w:rPr>
          <w:rFonts w:ascii="TimesNewRoman" w:hAnsi="TimesNewRoman" w:cs="TimesNewRoman"/>
          <w:sz w:val="13"/>
          <w:szCs w:val="13"/>
        </w:rPr>
        <w:t>66</w:t>
      </w:r>
    </w:p>
    <w:p w14:paraId="2FD4769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übertragenen Aufgaben wahr.</w:t>
      </w:r>
    </w:p>
    <w:p w14:paraId="04D76D2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Er kann Organe der Bundesverwaltung auch dann beraten, wenn dieses Gesetz</w:t>
      </w:r>
    </w:p>
    <w:p w14:paraId="5784591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nach Artikel 2 Absatz 2 Buchstaben c und d nicht anwendbar ist. Die Organe der</w:t>
      </w:r>
    </w:p>
    <w:p w14:paraId="0B5BEB2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Bundesverwaltung können ihm Einblick in ihre Geschäfte gewähren.</w:t>
      </w:r>
    </w:p>
    <w:p w14:paraId="605A1348" w14:textId="53063323" w:rsidR="009473F9" w:rsidRDefault="009473F9" w:rsidP="009473F9">
      <w:pPr>
        <w:autoSpaceDE w:val="0"/>
        <w:autoSpaceDN w:val="0"/>
        <w:adjustRightInd w:val="0"/>
        <w:rPr>
          <w:rFonts w:ascii="TimesNewRoman" w:hAnsi="TimesNewRoman"/>
          <w:sz w:val="13"/>
          <w:rPrChange w:id="58" w:author="Jacob Rolf (IT-SCG-KB)" w:date="2017-10-02T21:13:00Z">
            <w:rPr>
              <w:rFonts w:ascii="TimesNewRoman" w:hAnsi="TimesNewRoman"/>
              <w:sz w:val="18"/>
            </w:rPr>
          </w:rPrChange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</w:t>
      </w:r>
      <w:del w:id="59" w:author="Jacob Rolf (IT-SCG-KB)" w:date="2017-10-02T21:13:00Z">
        <w:r w:rsidR="00317F64">
          <w:rPr>
            <w:rFonts w:ascii="TimesNewRoman,Bold" w:hAnsi="TimesNewRoman,Bold" w:cs="TimesNewRoman,Bold"/>
            <w:b/>
            <w:bCs/>
            <w:sz w:val="18"/>
            <w:szCs w:val="18"/>
          </w:rPr>
          <w:delText xml:space="preserve">32 </w:delText>
        </w:r>
        <w:r w:rsidR="00317F64">
          <w:rPr>
            <w:rFonts w:ascii="TimesNewRoman" w:hAnsi="TimesNewRoman" w:cs="TimesNewRoman"/>
            <w:sz w:val="18"/>
            <w:szCs w:val="18"/>
          </w:rPr>
          <w:delText>Aufgaben im Bereich der medizinischen Forschung</w:delText>
        </w:r>
      </w:del>
      <w:ins w:id="60" w:author="Jacob Rolf (IT-SCG-KB)" w:date="2017-10-02T21:13:00Z">
        <w:r>
          <w:rPr>
            <w:rFonts w:ascii="TimesNewRoman,Bold" w:hAnsi="TimesNewRoman,Bold" w:cs="TimesNewRoman,Bold"/>
            <w:b/>
            <w:bCs/>
            <w:sz w:val="18"/>
            <w:szCs w:val="18"/>
          </w:rPr>
          <w:t>32</w:t>
        </w:r>
        <w:r>
          <w:rPr>
            <w:rFonts w:ascii="TimesNewRoman" w:hAnsi="TimesNewRoman" w:cs="TimesNewRoman"/>
            <w:sz w:val="13"/>
            <w:szCs w:val="13"/>
          </w:rPr>
          <w:t>67</w:t>
        </w:r>
      </w:ins>
    </w:p>
    <w:p w14:paraId="2FE49969" w14:textId="77777777" w:rsidR="00317F64" w:rsidRDefault="00317F64" w:rsidP="00317F64">
      <w:pPr>
        <w:autoSpaceDE w:val="0"/>
        <w:autoSpaceDN w:val="0"/>
        <w:adjustRightInd w:val="0"/>
        <w:rPr>
          <w:del w:id="61" w:author="Jacob Rolf (IT-SCG-KB)" w:date="2017-10-02T21:13:00Z"/>
          <w:rFonts w:ascii="TimesNewRoman" w:hAnsi="TimesNewRoman" w:cs="TimesNewRoman"/>
          <w:sz w:val="18"/>
          <w:szCs w:val="18"/>
        </w:rPr>
      </w:pPr>
      <w:del w:id="62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 xml:space="preserve">1 </w:delText>
        </w:r>
        <w:r>
          <w:rPr>
            <w:rFonts w:ascii="TimesNewRoman" w:hAnsi="TimesNewRoman" w:cs="TimesNewRoman"/>
            <w:sz w:val="18"/>
            <w:szCs w:val="18"/>
          </w:rPr>
          <w:delText>Der Beauftragte berät die Sachverständigenkommission für das Berufsgeheimnis in</w:delText>
        </w:r>
      </w:del>
    </w:p>
    <w:p w14:paraId="6FDE26DC" w14:textId="77777777" w:rsidR="00317F64" w:rsidRDefault="00317F64" w:rsidP="00317F64">
      <w:pPr>
        <w:autoSpaceDE w:val="0"/>
        <w:autoSpaceDN w:val="0"/>
        <w:adjustRightInd w:val="0"/>
        <w:rPr>
          <w:del w:id="63" w:author="Jacob Rolf (IT-SCG-KB)" w:date="2017-10-02T21:13:00Z"/>
          <w:rFonts w:ascii="TimesNewRoman" w:hAnsi="TimesNewRoman" w:cs="TimesNewRoman"/>
          <w:sz w:val="18"/>
          <w:szCs w:val="18"/>
        </w:rPr>
      </w:pPr>
      <w:del w:id="64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>der medizinischen Forschung (Art. 321</w:delText>
        </w:r>
        <w:r>
          <w:rPr>
            <w:rFonts w:ascii="TimesNewRoman" w:hAnsi="TimesNewRoman" w:cs="TimesNewRoman"/>
            <w:sz w:val="13"/>
            <w:szCs w:val="13"/>
          </w:rPr>
          <w:delText xml:space="preserve">bis </w:delText>
        </w:r>
        <w:r>
          <w:rPr>
            <w:rFonts w:ascii="TimesNewRoman" w:hAnsi="TimesNewRoman" w:cs="TimesNewRoman"/>
            <w:sz w:val="18"/>
            <w:szCs w:val="18"/>
          </w:rPr>
          <w:delText>StGB</w:delText>
        </w:r>
        <w:r>
          <w:rPr>
            <w:rFonts w:ascii="TimesNewRoman" w:hAnsi="TimesNewRoman" w:cs="TimesNewRoman"/>
            <w:sz w:val="13"/>
            <w:szCs w:val="13"/>
          </w:rPr>
          <w:delText>67</w:delText>
        </w:r>
        <w:r>
          <w:rPr>
            <w:rFonts w:ascii="TimesNewRoman" w:hAnsi="TimesNewRoman" w:cs="TimesNewRoman"/>
            <w:sz w:val="18"/>
            <w:szCs w:val="18"/>
          </w:rPr>
          <w:delText>).</w:delText>
        </w:r>
      </w:del>
    </w:p>
    <w:p w14:paraId="7AA2AD9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60 </w:t>
      </w:r>
      <w:r>
        <w:rPr>
          <w:rFonts w:ascii="TimesNewRoman" w:hAnsi="TimesNewRoman" w:cs="TimesNewRoman"/>
          <w:sz w:val="16"/>
          <w:szCs w:val="16"/>
        </w:rPr>
        <w:t>Fassung des Satzes gemäss Anhang Ziff. 26 des Verwaltungsgerichtsgesetzes vom</w:t>
      </w:r>
    </w:p>
    <w:p w14:paraId="4DEB2E8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17. Juni 2005, in Kraft seit 1. Jan. 2007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>2197</w:t>
      </w:r>
      <w:ins w:id="65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 1069</w:t>
        </w:r>
      </w:ins>
      <w:r>
        <w:rPr>
          <w:rFonts w:ascii="TimesNewRoman" w:hAnsi="TimesNewRoman" w:cs="TimesNewRoman"/>
          <w:sz w:val="16"/>
          <w:szCs w:val="16"/>
        </w:rPr>
        <w:t xml:space="preserve">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2001 </w:t>
      </w:r>
      <w:r>
        <w:rPr>
          <w:rFonts w:ascii="TimesNewRoman" w:hAnsi="TimesNewRoman" w:cs="TimesNewRoman"/>
          <w:sz w:val="16"/>
          <w:szCs w:val="16"/>
        </w:rPr>
        <w:t>4202).</w:t>
      </w:r>
    </w:p>
    <w:p w14:paraId="52660B9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61 </w:t>
      </w:r>
      <w:r>
        <w:rPr>
          <w:rFonts w:ascii="TimesNewRoman" w:hAnsi="TimesNewRoman" w:cs="TimesNewRoman"/>
          <w:sz w:val="16"/>
          <w:szCs w:val="16"/>
        </w:rPr>
        <w:t>Fassung gemäss Anhang Ziff. 4 des Öffentlichkeitsgesetzes vom 17. Dez. 2004,</w:t>
      </w:r>
    </w:p>
    <w:p w14:paraId="2FD6E84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in Kraft seit 1. Juli 2006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 xml:space="preserve">2319;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1963).</w:t>
      </w:r>
    </w:p>
    <w:p w14:paraId="62990E5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62 </w:t>
      </w:r>
      <w:r>
        <w:rPr>
          <w:rFonts w:ascii="TimesNewRoman" w:hAnsi="TimesNewRoman" w:cs="TimesNewRoman"/>
          <w:sz w:val="16"/>
          <w:szCs w:val="16"/>
        </w:rPr>
        <w:t>Fassung gemäss Ziff. I des BG vom 24. März 2006, in Kraft seit 1. Jan. 2008</w:t>
      </w:r>
    </w:p>
    <w:p w14:paraId="24C8A5D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408F928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63 </w:t>
      </w:r>
      <w:r>
        <w:rPr>
          <w:rFonts w:ascii="TimesNewRoman" w:hAnsi="TimesNewRoman" w:cs="TimesNewRoman"/>
          <w:sz w:val="16"/>
          <w:szCs w:val="16"/>
        </w:rPr>
        <w:t>Eingefügt durch Anhang Ziff. 4 des Öffentlichkeitsgesetzes vom 17. Dez. 2004</w:t>
      </w:r>
    </w:p>
    <w:p w14:paraId="5EF457CC" w14:textId="3885BE55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 xml:space="preserve">2319;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1963). Fassung gemäss Ziff. I des BG vom 24. März 2006,</w:t>
      </w:r>
      <w:del w:id="66" w:author="Jacob Rolf (IT-SCG-KB)" w:date="2017-10-02T21:13:00Z">
        <w:r w:rsidR="00317F64">
          <w:rPr>
            <w:rFonts w:ascii="TimesNewRoman" w:hAnsi="TimesNewRoman" w:cs="TimesNewRoman"/>
            <w:sz w:val="16"/>
            <w:szCs w:val="16"/>
          </w:rPr>
          <w:delText xml:space="preserve"> in</w:delText>
        </w:r>
      </w:del>
    </w:p>
    <w:p w14:paraId="5ED90D6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ins w:id="67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in </w:t>
        </w:r>
      </w:ins>
      <w:r>
        <w:rPr>
          <w:rFonts w:ascii="TimesNewRoman" w:hAnsi="TimesNewRoman" w:cs="TimesNewRoman"/>
          <w:sz w:val="16"/>
          <w:szCs w:val="16"/>
        </w:rPr>
        <w:t xml:space="preserve">Kraft seit 1. Jan. 2008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47E39ED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64 </w:t>
      </w:r>
      <w:r>
        <w:rPr>
          <w:rFonts w:ascii="TimesNewRoman" w:hAnsi="TimesNewRoman" w:cs="TimesNewRoman"/>
          <w:sz w:val="16"/>
          <w:szCs w:val="16"/>
        </w:rPr>
        <w:t>Eingefügt durch Ziff. I des BG vom 24. März 2006, in Kraft seit 1. Jan. 2008</w:t>
      </w:r>
    </w:p>
    <w:p w14:paraId="0250FB4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77C427C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65 </w:t>
      </w:r>
      <w:r>
        <w:rPr>
          <w:rFonts w:ascii="TimesNewRoman" w:hAnsi="TimesNewRoman" w:cs="TimesNewRoman"/>
          <w:sz w:val="16"/>
          <w:szCs w:val="16"/>
        </w:rPr>
        <w:t>Eingefügt durch Ziff. I des BG vom 24. März 2006, in Kraft seit 1. Jan. 2008</w:t>
      </w:r>
    </w:p>
    <w:p w14:paraId="3B3719D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 xml:space="preserve">4983;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2101).</w:t>
      </w:r>
    </w:p>
    <w:p w14:paraId="4BE668ED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66 </w:t>
      </w:r>
      <w:r>
        <w:rPr>
          <w:rFonts w:ascii="TimesNewRoman" w:hAnsi="TimesNewRoman" w:cs="TimesNewRoman"/>
          <w:sz w:val="16"/>
          <w:szCs w:val="16"/>
        </w:rPr>
        <w:t xml:space="preserve">SR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152.3</w:t>
      </w:r>
    </w:p>
    <w:p w14:paraId="61542B8E" w14:textId="77777777" w:rsidR="009473F9" w:rsidRDefault="009473F9" w:rsidP="009473F9">
      <w:pPr>
        <w:autoSpaceDE w:val="0"/>
        <w:autoSpaceDN w:val="0"/>
        <w:adjustRightInd w:val="0"/>
        <w:rPr>
          <w:ins w:id="68" w:author="Jacob Rolf (IT-SCG-KB)" w:date="2017-10-02T21:13:00Z"/>
          <w:rFonts w:ascii="TimesNewRoman" w:hAnsi="TimesNewRoman" w:cs="TimesNewRoman"/>
          <w:sz w:val="16"/>
          <w:szCs w:val="16"/>
        </w:rPr>
      </w:pPr>
      <w:ins w:id="69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67 </w:t>
        </w:r>
        <w:r>
          <w:rPr>
            <w:rFonts w:ascii="TimesNewRoman" w:hAnsi="TimesNewRoman" w:cs="TimesNewRoman"/>
            <w:sz w:val="16"/>
            <w:szCs w:val="16"/>
          </w:rPr>
          <w:t>Aufgehoben durch Anhang Ziff. I des BG vom 30. Sept. 2011 über die Forschung am</w:t>
        </w:r>
      </w:ins>
    </w:p>
    <w:p w14:paraId="7DE398D1" w14:textId="77777777" w:rsidR="00317F64" w:rsidRDefault="009473F9" w:rsidP="00317F64">
      <w:pPr>
        <w:autoSpaceDE w:val="0"/>
        <w:autoSpaceDN w:val="0"/>
        <w:adjustRightInd w:val="0"/>
        <w:rPr>
          <w:del w:id="70" w:author="Jacob Rolf (IT-SCG-KB)" w:date="2017-10-02T21:13:00Z"/>
          <w:rFonts w:ascii="TimesNewRoman,Bold" w:hAnsi="TimesNewRoman,Bold" w:cs="TimesNewRoman,Bold"/>
          <w:b/>
          <w:bCs/>
          <w:sz w:val="16"/>
          <w:szCs w:val="16"/>
        </w:rPr>
      </w:pPr>
      <w:ins w:id="71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Menschen, mit Wirkung seit 1. </w:t>
        </w:r>
      </w:ins>
      <w:moveToRangeStart w:id="72" w:author="Jacob Rolf (IT-SCG-KB)" w:date="2017-10-02T21:13:00Z" w:name="move494742136"/>
      <w:moveTo w:id="73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Jan. </w:t>
        </w:r>
      </w:moveTo>
      <w:moveToRangeEnd w:id="72"/>
      <w:del w:id="74" w:author="Jacob Rolf (IT-SCG-KB)" w:date="2017-10-02T21:13:00Z">
        <w:r w:rsidR="00317F64">
          <w:rPr>
            <w:rFonts w:ascii="TimesNewRoman" w:hAnsi="TimesNewRoman" w:cs="TimesNewRoman"/>
            <w:sz w:val="13"/>
            <w:szCs w:val="13"/>
          </w:rPr>
          <w:delText xml:space="preserve">67 </w:delText>
        </w:r>
        <w:r w:rsidR="00317F64">
          <w:rPr>
            <w:rFonts w:ascii="TimesNewRoman" w:hAnsi="TimesNewRoman" w:cs="TimesNewRoman"/>
            <w:sz w:val="16"/>
            <w:szCs w:val="16"/>
          </w:rPr>
          <w:delText xml:space="preserve">SR </w:delText>
        </w:r>
        <w:r w:rsidR="00317F64">
          <w:rPr>
            <w:rFonts w:ascii="TimesNewRoman,Bold" w:hAnsi="TimesNewRoman,Bold" w:cs="TimesNewRoman,Bold"/>
            <w:b/>
            <w:bCs/>
            <w:sz w:val="16"/>
            <w:szCs w:val="16"/>
          </w:rPr>
          <w:delText>311.0</w:delText>
        </w:r>
      </w:del>
    </w:p>
    <w:p w14:paraId="7517D028" w14:textId="77777777" w:rsidR="009473F9" w:rsidRDefault="009473F9" w:rsidP="009473F9">
      <w:pPr>
        <w:autoSpaceDE w:val="0"/>
        <w:autoSpaceDN w:val="0"/>
        <w:adjustRightInd w:val="0"/>
        <w:rPr>
          <w:ins w:id="75" w:author="Jacob Rolf (IT-SCG-KB)" w:date="2017-10-02T21:13:00Z"/>
          <w:rFonts w:ascii="TimesNewRoman" w:hAnsi="TimesNewRoman" w:cs="TimesNewRoman"/>
          <w:sz w:val="16"/>
          <w:szCs w:val="16"/>
        </w:rPr>
      </w:pPr>
      <w:ins w:id="76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2014 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2013 </w:t>
        </w:r>
        <w:r>
          <w:rPr>
            <w:rFonts w:ascii="TimesNewRoman" w:hAnsi="TimesNewRoman" w:cs="TimesNewRoman"/>
            <w:sz w:val="16"/>
            <w:szCs w:val="16"/>
          </w:rPr>
          <w:t xml:space="preserve">3215; </w:t>
        </w:r>
        <w:proofErr w:type="spellStart"/>
        <w:r>
          <w:rPr>
            <w:rFonts w:ascii="TimesNewRoman" w:hAnsi="TimesNewRoman" w:cs="TimesNewRoman"/>
            <w:sz w:val="16"/>
            <w:szCs w:val="16"/>
          </w:rPr>
          <w:t>BBl</w:t>
        </w:r>
        <w:proofErr w:type="spellEnd"/>
        <w:r>
          <w:rPr>
            <w:rFonts w:ascii="TimesNewRoman" w:hAnsi="TimesNewRoman" w:cs="TimesNewRoman"/>
            <w:sz w:val="16"/>
            <w:szCs w:val="16"/>
          </w:rPr>
          <w:t xml:space="preserve">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2009 </w:t>
        </w:r>
        <w:r>
          <w:rPr>
            <w:rFonts w:ascii="TimesNewRoman" w:hAnsi="TimesNewRoman" w:cs="TimesNewRoman"/>
            <w:sz w:val="16"/>
            <w:szCs w:val="16"/>
          </w:rPr>
          <w:t>8045).</w:t>
        </w:r>
      </w:ins>
    </w:p>
    <w:p w14:paraId="2D998C1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Datenschutz</w:t>
      </w:r>
    </w:p>
    <w:p w14:paraId="76A0F87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20</w:t>
      </w:r>
    </w:p>
    <w:p w14:paraId="1869F050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1F6A973E" w14:textId="77777777" w:rsidR="00317F64" w:rsidRDefault="00317F64" w:rsidP="00317F64">
      <w:pPr>
        <w:autoSpaceDE w:val="0"/>
        <w:autoSpaceDN w:val="0"/>
        <w:adjustRightInd w:val="0"/>
        <w:rPr>
          <w:del w:id="77" w:author="Jacob Rolf (IT-SCG-KB)" w:date="2017-10-02T21:13:00Z"/>
          <w:rFonts w:ascii="TimesNewRoman" w:hAnsi="TimesNewRoman" w:cs="TimesNewRoman"/>
          <w:sz w:val="18"/>
          <w:szCs w:val="18"/>
        </w:rPr>
      </w:pPr>
      <w:del w:id="78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 xml:space="preserve">2 </w:delText>
        </w:r>
        <w:r>
          <w:rPr>
            <w:rFonts w:ascii="TimesNewRoman" w:hAnsi="TimesNewRoman" w:cs="TimesNewRoman"/>
            <w:sz w:val="18"/>
            <w:szCs w:val="18"/>
          </w:rPr>
          <w:delText>Hat die Kommission die Offenbarung des Berufsgeheimnisses bewilligt, so überwacht</w:delText>
        </w:r>
      </w:del>
    </w:p>
    <w:p w14:paraId="5738EF07" w14:textId="77777777" w:rsidR="00317F64" w:rsidRDefault="00317F64" w:rsidP="00317F64">
      <w:pPr>
        <w:autoSpaceDE w:val="0"/>
        <w:autoSpaceDN w:val="0"/>
        <w:adjustRightInd w:val="0"/>
        <w:rPr>
          <w:del w:id="79" w:author="Jacob Rolf (IT-SCG-KB)" w:date="2017-10-02T21:13:00Z"/>
          <w:rFonts w:ascii="TimesNewRoman" w:hAnsi="TimesNewRoman" w:cs="TimesNewRoman"/>
          <w:sz w:val="18"/>
          <w:szCs w:val="18"/>
        </w:rPr>
      </w:pPr>
      <w:del w:id="80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>er die Einhaltung der damit verbundenen Auflagen. Er kann dazu Abklärungen</w:delText>
        </w:r>
      </w:del>
    </w:p>
    <w:p w14:paraId="3E36C0A7" w14:textId="77777777" w:rsidR="00317F64" w:rsidRDefault="00317F64" w:rsidP="00317F64">
      <w:pPr>
        <w:autoSpaceDE w:val="0"/>
        <w:autoSpaceDN w:val="0"/>
        <w:adjustRightInd w:val="0"/>
        <w:rPr>
          <w:del w:id="81" w:author="Jacob Rolf (IT-SCG-KB)" w:date="2017-10-02T21:13:00Z"/>
          <w:rFonts w:ascii="TimesNewRoman" w:hAnsi="TimesNewRoman" w:cs="TimesNewRoman"/>
          <w:sz w:val="18"/>
          <w:szCs w:val="18"/>
        </w:rPr>
      </w:pPr>
      <w:del w:id="82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lastRenderedPageBreak/>
          <w:delText>nach Artikel 27 Absatz 3 vornehmen.</w:delText>
        </w:r>
      </w:del>
    </w:p>
    <w:p w14:paraId="558989BA" w14:textId="77777777" w:rsidR="00317F64" w:rsidRDefault="00317F64" w:rsidP="00317F64">
      <w:pPr>
        <w:autoSpaceDE w:val="0"/>
        <w:autoSpaceDN w:val="0"/>
        <w:adjustRightInd w:val="0"/>
        <w:rPr>
          <w:del w:id="83" w:author="Jacob Rolf (IT-SCG-KB)" w:date="2017-10-02T21:13:00Z"/>
          <w:rFonts w:ascii="TimesNewRoman" w:hAnsi="TimesNewRoman" w:cs="TimesNewRoman"/>
          <w:sz w:val="18"/>
          <w:szCs w:val="18"/>
        </w:rPr>
      </w:pPr>
      <w:del w:id="84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 xml:space="preserve">3 </w:delText>
        </w:r>
        <w:r>
          <w:rPr>
            <w:rFonts w:ascii="TimesNewRoman" w:hAnsi="TimesNewRoman" w:cs="TimesNewRoman"/>
            <w:sz w:val="18"/>
            <w:szCs w:val="18"/>
          </w:rPr>
          <w:delText>Der Beauftragte kann Kommissionsentscheide mit Beschwerde beim Bundesverwaltungsgericht</w:delText>
        </w:r>
      </w:del>
    </w:p>
    <w:p w14:paraId="18759437" w14:textId="77777777" w:rsidR="00317F64" w:rsidRDefault="00317F64" w:rsidP="00317F64">
      <w:pPr>
        <w:autoSpaceDE w:val="0"/>
        <w:autoSpaceDN w:val="0"/>
        <w:adjustRightInd w:val="0"/>
        <w:rPr>
          <w:del w:id="85" w:author="Jacob Rolf (IT-SCG-KB)" w:date="2017-10-02T21:13:00Z"/>
          <w:rFonts w:ascii="TimesNewRoman" w:hAnsi="TimesNewRoman" w:cs="TimesNewRoman"/>
          <w:sz w:val="13"/>
          <w:szCs w:val="13"/>
        </w:rPr>
      </w:pPr>
      <w:del w:id="86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>anfechten.</w:delText>
        </w:r>
        <w:r>
          <w:rPr>
            <w:rFonts w:ascii="TimesNewRoman" w:hAnsi="TimesNewRoman" w:cs="TimesNewRoman"/>
            <w:sz w:val="13"/>
            <w:szCs w:val="13"/>
          </w:rPr>
          <w:delText>68</w:delText>
        </w:r>
      </w:del>
    </w:p>
    <w:p w14:paraId="71C3CE2E" w14:textId="77777777" w:rsidR="00317F64" w:rsidRDefault="00317F64" w:rsidP="00317F64">
      <w:pPr>
        <w:autoSpaceDE w:val="0"/>
        <w:autoSpaceDN w:val="0"/>
        <w:adjustRightInd w:val="0"/>
        <w:rPr>
          <w:del w:id="87" w:author="Jacob Rolf (IT-SCG-KB)" w:date="2017-10-02T21:13:00Z"/>
          <w:rFonts w:ascii="TimesNewRoman" w:hAnsi="TimesNewRoman" w:cs="TimesNewRoman"/>
          <w:sz w:val="18"/>
          <w:szCs w:val="18"/>
        </w:rPr>
      </w:pPr>
      <w:del w:id="88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 xml:space="preserve">4 </w:delText>
        </w:r>
        <w:r>
          <w:rPr>
            <w:rFonts w:ascii="TimesNewRoman" w:hAnsi="TimesNewRoman" w:cs="TimesNewRoman"/>
            <w:sz w:val="18"/>
            <w:szCs w:val="18"/>
          </w:rPr>
          <w:delText>Er wirkt darauf hin, dass die Patienten über ihre Rechte informiert werden.</w:delText>
        </w:r>
      </w:del>
    </w:p>
    <w:p w14:paraId="3334EE2D" w14:textId="7FC9B07F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6. Abschnitt:</w:t>
      </w:r>
      <w:del w:id="89" w:author="Jacob Rolf (IT-SCG-KB)" w:date="2017-10-02T21:13:00Z">
        <w:r w:rsidR="00317F64">
          <w:rPr>
            <w:rFonts w:ascii="TimesNewRoman" w:hAnsi="TimesNewRoman" w:cs="TimesNewRoman"/>
            <w:sz w:val="13"/>
            <w:szCs w:val="13"/>
          </w:rPr>
          <w:delText>69</w:delText>
        </w:r>
      </w:del>
      <w:ins w:id="90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68</w:t>
        </w:r>
      </w:ins>
      <w:r>
        <w:rPr>
          <w:rFonts w:ascii="TimesNewRoman" w:hAnsi="TimesNewRoman" w:cs="TimesNewRoman"/>
          <w:sz w:val="13"/>
          <w:szCs w:val="13"/>
        </w:rPr>
        <w:t xml:space="preserve"> </w:t>
      </w:r>
      <w:r>
        <w:rPr>
          <w:rFonts w:ascii="TimesNewRoman,Bold" w:hAnsi="TimesNewRoman,Bold" w:cs="TimesNewRoman,Bold"/>
          <w:b/>
          <w:bCs/>
          <w:sz w:val="20"/>
          <w:szCs w:val="20"/>
        </w:rPr>
        <w:t>Rechtsschutz</w:t>
      </w:r>
    </w:p>
    <w:p w14:paraId="10A20845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Art. 33</w:t>
      </w:r>
    </w:p>
    <w:p w14:paraId="3324035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Rechtsschutz richtet sich nach den allgemeinen Bestimmungen über die Bundesrechtspflege.</w:t>
      </w:r>
    </w:p>
    <w:p w14:paraId="07A0733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Stellt der Beauftragte bei einer Sachverhaltsabklärung nach Artikel 27 Absatz 2</w:t>
      </w:r>
    </w:p>
    <w:p w14:paraId="3170428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oder nach Artikel 29 Absatz 1 fest, dass den betroffenen Personen ein nicht leicht</w:t>
      </w:r>
    </w:p>
    <w:p w14:paraId="3AB4BDB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wieder gutzumachender Nachteil droht, so kann er dem Präsidenten der auf dem</w:t>
      </w:r>
    </w:p>
    <w:p w14:paraId="42DFB1D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Gebiet des Datenschutzes zuständigen Abteilung des Bundesverwaltungsgerichts</w:t>
      </w:r>
    </w:p>
    <w:p w14:paraId="1AB61EB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vorsorgliche Massnahmen beantragen. Das Verfahren richtet sich sinngemäss nach</w:t>
      </w:r>
    </w:p>
    <w:p w14:paraId="57C5CA6B" w14:textId="7784E6A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den Artikeln 79–84 des Bundesgesetzes vom 4. Dezember </w:t>
      </w:r>
      <w:del w:id="91" w:author="Jacob Rolf (IT-SCG-KB)" w:date="2017-10-02T21:13:00Z">
        <w:r w:rsidR="00317F64">
          <w:rPr>
            <w:rFonts w:ascii="TimesNewRoman" w:hAnsi="TimesNewRoman" w:cs="TimesNewRoman"/>
            <w:sz w:val="18"/>
            <w:szCs w:val="18"/>
          </w:rPr>
          <w:delText>1947</w:delText>
        </w:r>
        <w:r w:rsidR="00317F64">
          <w:rPr>
            <w:rFonts w:ascii="TimesNewRoman" w:hAnsi="TimesNewRoman" w:cs="TimesNewRoman"/>
            <w:sz w:val="13"/>
            <w:szCs w:val="13"/>
          </w:rPr>
          <w:delText>70</w:delText>
        </w:r>
      </w:del>
      <w:ins w:id="92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1947</w:t>
        </w:r>
        <w:r>
          <w:rPr>
            <w:rFonts w:ascii="TimesNewRoman" w:hAnsi="TimesNewRoman" w:cs="TimesNewRoman"/>
            <w:sz w:val="13"/>
            <w:szCs w:val="13"/>
          </w:rPr>
          <w:t>69</w:t>
        </w:r>
      </w:ins>
      <w:r>
        <w:rPr>
          <w:rFonts w:ascii="TimesNewRoman" w:hAnsi="TimesNewRoman" w:cs="TimesNewRoman"/>
          <w:sz w:val="13"/>
          <w:szCs w:val="13"/>
        </w:rPr>
        <w:t xml:space="preserve"> </w:t>
      </w:r>
      <w:r>
        <w:rPr>
          <w:rFonts w:ascii="TimesNewRoman" w:hAnsi="TimesNewRoman" w:cs="TimesNewRoman"/>
          <w:sz w:val="18"/>
          <w:szCs w:val="18"/>
        </w:rPr>
        <w:t>über den Bundeszivilprozess.</w:t>
      </w:r>
    </w:p>
    <w:p w14:paraId="59F34695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7. Abschnitt: Strafbestimmungen</w:t>
      </w:r>
    </w:p>
    <w:p w14:paraId="64E7A88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34 </w:t>
      </w:r>
      <w:r>
        <w:rPr>
          <w:rFonts w:ascii="TimesNewRoman" w:hAnsi="TimesNewRoman" w:cs="TimesNewRoman"/>
          <w:sz w:val="18"/>
          <w:szCs w:val="18"/>
        </w:rPr>
        <w:t>Verletzung der Auskunfts-, Melde- und Mitwirkungspflichten</w:t>
      </w:r>
    </w:p>
    <w:p w14:paraId="263A350A" w14:textId="409191E0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Mit Busse werden private Personen auf Antrag bestraft:</w:t>
      </w:r>
      <w:del w:id="93" w:author="Jacob Rolf (IT-SCG-KB)" w:date="2017-10-02T21:13:00Z">
        <w:r w:rsidR="00317F64">
          <w:rPr>
            <w:rFonts w:ascii="TimesNewRoman" w:hAnsi="TimesNewRoman" w:cs="TimesNewRoman"/>
            <w:sz w:val="13"/>
            <w:szCs w:val="13"/>
          </w:rPr>
          <w:delText>71</w:delText>
        </w:r>
      </w:del>
      <w:ins w:id="94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70</w:t>
        </w:r>
      </w:ins>
    </w:p>
    <w:p w14:paraId="2211983A" w14:textId="356E6735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a. die ihre Pflichten nach den Artikeln </w:t>
      </w:r>
      <w:del w:id="95" w:author="Jacob Rolf (IT-SCG-KB)" w:date="2017-10-02T21:13:00Z">
        <w:r w:rsidR="00317F64">
          <w:rPr>
            <w:rFonts w:ascii="TimesNewRoman" w:hAnsi="TimesNewRoman" w:cs="TimesNewRoman"/>
            <w:sz w:val="18"/>
            <w:szCs w:val="18"/>
          </w:rPr>
          <w:delText>7</w:delText>
        </w:r>
        <w:r w:rsidR="00317F64">
          <w:rPr>
            <w:rFonts w:ascii="TimesNewRoman,Italic" w:hAnsi="TimesNewRoman,Italic" w:cs="TimesNewRoman,Italic"/>
            <w:i/>
            <w:iCs/>
            <w:sz w:val="18"/>
            <w:szCs w:val="18"/>
          </w:rPr>
          <w:delText>a</w:delText>
        </w:r>
      </w:del>
      <w:ins w:id="96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8–10</w:t>
        </w:r>
      </w:ins>
      <w:r>
        <w:rPr>
          <w:rFonts w:ascii="TimesNewRoman" w:hAnsi="TimesNewRoman"/>
          <w:sz w:val="18"/>
          <w:rPrChange w:id="97" w:author="Jacob Rolf (IT-SCG-KB)" w:date="2017-10-02T21:13:00Z">
            <w:rPr>
              <w:rFonts w:ascii="TimesNewRoman,Italic" w:hAnsi="TimesNewRoman,Italic"/>
              <w:i/>
              <w:sz w:val="18"/>
            </w:rPr>
          </w:rPrChange>
        </w:rPr>
        <w:t xml:space="preserve"> </w:t>
      </w:r>
      <w:r>
        <w:rPr>
          <w:rFonts w:ascii="TimesNewRoman" w:hAnsi="TimesNewRoman" w:cs="TimesNewRoman"/>
          <w:sz w:val="18"/>
          <w:szCs w:val="18"/>
        </w:rPr>
        <w:t xml:space="preserve">und </w:t>
      </w:r>
      <w:del w:id="98" w:author="Jacob Rolf (IT-SCG-KB)" w:date="2017-10-02T21:13:00Z">
        <w:r w:rsidR="00317F64">
          <w:rPr>
            <w:rFonts w:ascii="TimesNewRoman" w:hAnsi="TimesNewRoman" w:cs="TimesNewRoman"/>
            <w:sz w:val="18"/>
            <w:szCs w:val="18"/>
          </w:rPr>
          <w:delText>8–10</w:delText>
        </w:r>
      </w:del>
      <w:ins w:id="99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14</w:t>
        </w:r>
      </w:ins>
      <w:r>
        <w:rPr>
          <w:rFonts w:ascii="TimesNewRoman" w:hAnsi="TimesNewRoman" w:cs="TimesNewRoman"/>
          <w:sz w:val="18"/>
          <w:szCs w:val="18"/>
        </w:rPr>
        <w:t xml:space="preserve"> verletzen, indem sie vorsätzlich</w:t>
      </w:r>
    </w:p>
    <w:p w14:paraId="1809A98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eine falsche oder eine unvollständige Auskunft erteilen;</w:t>
      </w:r>
    </w:p>
    <w:p w14:paraId="45B8C22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b. die es vorsätzlich unterlassen:</w:t>
      </w:r>
    </w:p>
    <w:p w14:paraId="5BFD61E1" w14:textId="677A3DBC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1. die betroffene Person nach Artikel </w:t>
      </w:r>
      <w:del w:id="100" w:author="Jacob Rolf (IT-SCG-KB)" w:date="2017-10-02T21:13:00Z">
        <w:r w:rsidR="00317F64">
          <w:rPr>
            <w:rFonts w:ascii="TimesNewRoman" w:hAnsi="TimesNewRoman" w:cs="TimesNewRoman"/>
            <w:sz w:val="18"/>
            <w:szCs w:val="18"/>
          </w:rPr>
          <w:delText>7</w:delText>
        </w:r>
        <w:r w:rsidR="00317F64">
          <w:rPr>
            <w:rFonts w:ascii="TimesNewRoman,Italic" w:hAnsi="TimesNewRoman,Italic" w:cs="TimesNewRoman,Italic"/>
            <w:i/>
            <w:iCs/>
            <w:sz w:val="18"/>
            <w:szCs w:val="18"/>
          </w:rPr>
          <w:delText>a</w:delText>
        </w:r>
      </w:del>
      <w:ins w:id="101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14</w:t>
        </w:r>
      </w:ins>
      <w:r>
        <w:rPr>
          <w:rFonts w:ascii="TimesNewRoman" w:hAnsi="TimesNewRoman"/>
          <w:sz w:val="18"/>
          <w:rPrChange w:id="102" w:author="Jacob Rolf (IT-SCG-KB)" w:date="2017-10-02T21:13:00Z">
            <w:rPr>
              <w:rFonts w:ascii="TimesNewRoman,Italic" w:hAnsi="TimesNewRoman,Italic"/>
              <w:i/>
              <w:sz w:val="18"/>
            </w:rPr>
          </w:rPrChange>
        </w:rPr>
        <w:t xml:space="preserve"> </w:t>
      </w:r>
      <w:r>
        <w:rPr>
          <w:rFonts w:ascii="TimesNewRoman" w:hAnsi="TimesNewRoman" w:cs="TimesNewRoman"/>
          <w:sz w:val="18"/>
          <w:szCs w:val="18"/>
        </w:rPr>
        <w:t>Absatz 1 zu informieren, oder</w:t>
      </w:r>
    </w:p>
    <w:p w14:paraId="22A0DD6A" w14:textId="77777777" w:rsidR="009473F9" w:rsidRDefault="009473F9" w:rsidP="009473F9">
      <w:pPr>
        <w:autoSpaceDE w:val="0"/>
        <w:autoSpaceDN w:val="0"/>
        <w:adjustRightInd w:val="0"/>
        <w:rPr>
          <w:ins w:id="103" w:author="Jacob Rolf (IT-SCG-KB)" w:date="2017-10-02T21:13:00Z"/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2. ihr die Angaben nach Artikel 14 Absatz 2 zu liefern.</w:t>
      </w:r>
      <w:ins w:id="104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71</w:t>
        </w:r>
      </w:ins>
    </w:p>
    <w:p w14:paraId="105AFBD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ins w:id="105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2 </w:t>
        </w:r>
        <w:r>
          <w:rPr>
            <w:rFonts w:ascii="TimesNewRoman" w:hAnsi="TimesNewRoman" w:cs="TimesNewRoman"/>
            <w:sz w:val="18"/>
            <w:szCs w:val="18"/>
          </w:rPr>
          <w:t>Mit Busse werden private Personen bestraft, die vorsätzlich:</w:t>
        </w:r>
      </w:ins>
      <w:r>
        <w:rPr>
          <w:rFonts w:ascii="TimesNewRoman" w:hAnsi="TimesNewRoman" w:cs="TimesNewRoman"/>
          <w:sz w:val="13"/>
          <w:szCs w:val="13"/>
        </w:rPr>
        <w:t>72</w:t>
      </w:r>
    </w:p>
    <w:p w14:paraId="0D7BE96F" w14:textId="77777777" w:rsidR="009473F9" w:rsidRDefault="009473F9" w:rsidP="009473F9">
      <w:pPr>
        <w:autoSpaceDE w:val="0"/>
        <w:autoSpaceDN w:val="0"/>
        <w:adjustRightInd w:val="0"/>
        <w:rPr>
          <w:moveTo w:id="106" w:author="Jacob Rolf (IT-SCG-KB)" w:date="2017-10-02T21:13:00Z"/>
          <w:rFonts w:ascii="TimesNewRoman,Italic" w:hAnsi="TimesNewRoman,Italic" w:cs="TimesNewRoman,Italic"/>
          <w:i/>
          <w:iCs/>
          <w:sz w:val="18"/>
          <w:szCs w:val="18"/>
        </w:rPr>
      </w:pPr>
      <w:ins w:id="107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a.</w:t>
        </w:r>
        <w:r>
          <w:rPr>
            <w:rFonts w:ascii="TimesNewRoman" w:hAnsi="TimesNewRoman" w:cs="TimesNewRoman"/>
            <w:sz w:val="13"/>
            <w:szCs w:val="13"/>
          </w:rPr>
          <w:t>73</w:t>
        </w:r>
      </w:ins>
      <w:moveToRangeStart w:id="108" w:author="Jacob Rolf (IT-SCG-KB)" w:date="2017-10-02T21:13:00Z" w:name="move494742137"/>
      <w:moveTo w:id="109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 </w:t>
        </w:r>
        <w:r>
          <w:rPr>
            <w:rFonts w:ascii="TimesNewRoman" w:hAnsi="TimesNewRoman" w:cs="TimesNewRoman"/>
            <w:sz w:val="18"/>
            <w:szCs w:val="18"/>
          </w:rPr>
          <w:t>die Information nach Artikel 6 Absatz 3 oder die Meldung nach Artikel 11</w:t>
        </w:r>
        <w:r>
          <w:rPr>
            <w:rFonts w:ascii="TimesNewRoman,Italic" w:hAnsi="TimesNewRoman,Italic" w:cs="TimesNewRoman,Italic"/>
            <w:i/>
            <w:iCs/>
            <w:sz w:val="18"/>
            <w:szCs w:val="18"/>
          </w:rPr>
          <w:t>a</w:t>
        </w:r>
      </w:moveTo>
    </w:p>
    <w:p w14:paraId="65B6ECA3" w14:textId="77777777" w:rsidR="009473F9" w:rsidRDefault="009473F9" w:rsidP="009473F9">
      <w:pPr>
        <w:autoSpaceDE w:val="0"/>
        <w:autoSpaceDN w:val="0"/>
        <w:adjustRightInd w:val="0"/>
        <w:rPr>
          <w:moveTo w:id="110" w:author="Jacob Rolf (IT-SCG-KB)" w:date="2017-10-02T21:13:00Z"/>
          <w:rFonts w:ascii="TimesNewRoman" w:hAnsi="TimesNewRoman" w:cs="TimesNewRoman"/>
          <w:sz w:val="18"/>
          <w:szCs w:val="18"/>
        </w:rPr>
      </w:pPr>
      <w:moveTo w:id="111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unterlassen oder dabei vorsätzlich falsche Angaben machen;</w:t>
        </w:r>
      </w:moveTo>
    </w:p>
    <w:p w14:paraId="35A11497" w14:textId="77777777" w:rsidR="009473F9" w:rsidRDefault="009473F9" w:rsidP="009473F9">
      <w:pPr>
        <w:autoSpaceDE w:val="0"/>
        <w:autoSpaceDN w:val="0"/>
        <w:adjustRightInd w:val="0"/>
        <w:rPr>
          <w:moveTo w:id="112" w:author="Jacob Rolf (IT-SCG-KB)" w:date="2017-10-02T21:13:00Z"/>
          <w:rFonts w:ascii="TimesNewRoman" w:hAnsi="TimesNewRoman" w:cs="TimesNewRoman"/>
          <w:sz w:val="18"/>
          <w:szCs w:val="18"/>
        </w:rPr>
      </w:pPr>
      <w:moveTo w:id="113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b. dem Beauftragten bei der Abklärung eines Sachverhaltes (Art. 29) falsche</w:t>
        </w:r>
      </w:moveTo>
    </w:p>
    <w:p w14:paraId="7F9FA37E" w14:textId="77777777" w:rsidR="009473F9" w:rsidRDefault="009473F9" w:rsidP="009473F9">
      <w:pPr>
        <w:autoSpaceDE w:val="0"/>
        <w:autoSpaceDN w:val="0"/>
        <w:adjustRightInd w:val="0"/>
        <w:rPr>
          <w:moveTo w:id="114" w:author="Jacob Rolf (IT-SCG-KB)" w:date="2017-10-02T21:13:00Z"/>
          <w:rFonts w:ascii="TimesNewRoman" w:hAnsi="TimesNewRoman" w:cs="TimesNewRoman"/>
          <w:sz w:val="18"/>
          <w:szCs w:val="18"/>
        </w:rPr>
      </w:pPr>
      <w:moveTo w:id="115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Auskünfte erteilen oder die Mitwirkung verweigern.</w:t>
        </w:r>
      </w:moveTo>
    </w:p>
    <w:moveToRangeEnd w:id="108"/>
    <w:p w14:paraId="2A50134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3"/>
          <w:szCs w:val="13"/>
        </w:rPr>
        <w:t xml:space="preserve">68 </w:t>
      </w:r>
      <w:r>
        <w:rPr>
          <w:rFonts w:ascii="TimesNewRoman" w:hAnsi="TimesNewRoman" w:cs="TimesNewRoman"/>
          <w:sz w:val="16"/>
          <w:szCs w:val="16"/>
        </w:rPr>
        <w:t>Fassung gemäss Anhang Ziff. 26 des Verwaltungsgerichtsgesetzes vom 17. Juni 2005,</w:t>
      </w:r>
    </w:p>
    <w:p w14:paraId="5D008A6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in Kraft seit 1. Jan. 2007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>2197</w:t>
      </w:r>
      <w:ins w:id="116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 1069</w:t>
        </w:r>
      </w:ins>
      <w:r>
        <w:rPr>
          <w:rFonts w:ascii="TimesNewRoman" w:hAnsi="TimesNewRoman" w:cs="TimesNewRoman"/>
          <w:sz w:val="16"/>
          <w:szCs w:val="16"/>
        </w:rPr>
        <w:t xml:space="preserve">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2001 </w:t>
      </w:r>
      <w:r>
        <w:rPr>
          <w:rFonts w:ascii="TimesNewRoman" w:hAnsi="TimesNewRoman" w:cs="TimesNewRoman"/>
          <w:sz w:val="16"/>
          <w:szCs w:val="16"/>
        </w:rPr>
        <w:t>4202).</w:t>
      </w:r>
    </w:p>
    <w:p w14:paraId="579F3B33" w14:textId="77777777" w:rsidR="00317F64" w:rsidRDefault="00317F64" w:rsidP="00317F64">
      <w:pPr>
        <w:autoSpaceDE w:val="0"/>
        <w:autoSpaceDN w:val="0"/>
        <w:adjustRightInd w:val="0"/>
        <w:rPr>
          <w:del w:id="117" w:author="Jacob Rolf (IT-SCG-KB)" w:date="2017-10-02T21:13:00Z"/>
          <w:rFonts w:ascii="TimesNewRoman" w:hAnsi="TimesNewRoman" w:cs="TimesNewRoman"/>
          <w:sz w:val="16"/>
          <w:szCs w:val="16"/>
        </w:rPr>
      </w:pPr>
      <w:del w:id="118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 xml:space="preserve">69 </w:delText>
        </w:r>
        <w:r>
          <w:rPr>
            <w:rFonts w:ascii="TimesNewRoman" w:hAnsi="TimesNewRoman" w:cs="TimesNewRoman"/>
            <w:sz w:val="16"/>
            <w:szCs w:val="16"/>
          </w:rPr>
          <w:delText>Fassung gemäss Anhang Ziff. 26 des Verwaltungsgerichtsgesetzes vom 17. Juni 2005,</w:delText>
        </w:r>
      </w:del>
    </w:p>
    <w:p w14:paraId="78CA2B57" w14:textId="12AEEE91" w:rsidR="009473F9" w:rsidRDefault="00317F64" w:rsidP="009473F9">
      <w:pPr>
        <w:autoSpaceDE w:val="0"/>
        <w:autoSpaceDN w:val="0"/>
        <w:adjustRightInd w:val="0"/>
        <w:rPr>
          <w:ins w:id="119" w:author="Jacob Rolf (IT-SCG-KB)" w:date="2017-10-02T21:13:00Z"/>
          <w:rFonts w:ascii="TimesNewRoman,Bold" w:hAnsi="TimesNewRoman,Bold" w:cs="TimesNewRoman,Bold"/>
          <w:b/>
          <w:bCs/>
          <w:sz w:val="16"/>
          <w:szCs w:val="16"/>
        </w:rPr>
      </w:pPr>
      <w:del w:id="120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delText xml:space="preserve">in Kraft seit 1. </w:delText>
        </w:r>
      </w:del>
      <w:ins w:id="121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 xml:space="preserve">69 </w:t>
        </w:r>
        <w:r w:rsidR="009473F9">
          <w:rPr>
            <w:rFonts w:ascii="TimesNewRoman" w:hAnsi="TimesNewRoman" w:cs="TimesNewRoman"/>
            <w:sz w:val="16"/>
            <w:szCs w:val="16"/>
          </w:rPr>
          <w:t xml:space="preserve">SR </w:t>
        </w:r>
        <w:r w:rsidR="009473F9">
          <w:rPr>
            <w:rFonts w:ascii="TimesNewRoman,Bold" w:hAnsi="TimesNewRoman,Bold" w:cs="TimesNewRoman,Bold"/>
            <w:b/>
            <w:bCs/>
            <w:sz w:val="16"/>
            <w:szCs w:val="16"/>
          </w:rPr>
          <w:t>273</w:t>
        </w:r>
      </w:ins>
    </w:p>
    <w:p w14:paraId="79F3EFED" w14:textId="77777777" w:rsidR="00317F64" w:rsidRDefault="009473F9" w:rsidP="00317F64">
      <w:pPr>
        <w:autoSpaceDE w:val="0"/>
        <w:autoSpaceDN w:val="0"/>
        <w:adjustRightInd w:val="0"/>
        <w:rPr>
          <w:del w:id="122" w:author="Jacob Rolf (IT-SCG-KB)" w:date="2017-10-02T21:13:00Z"/>
          <w:rFonts w:ascii="TimesNewRoman" w:hAnsi="TimesNewRoman" w:cs="TimesNewRoman"/>
          <w:sz w:val="16"/>
          <w:szCs w:val="16"/>
        </w:rPr>
      </w:pPr>
      <w:ins w:id="123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70</w:t>
        </w:r>
      </w:ins>
      <w:moveFromRangeStart w:id="124" w:author="Jacob Rolf (IT-SCG-KB)" w:date="2017-10-02T21:13:00Z" w:name="move494742136"/>
      <w:moveFrom w:id="125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Jan. </w:t>
        </w:r>
      </w:moveFrom>
      <w:moveFromRangeEnd w:id="124"/>
      <w:del w:id="126" w:author="Jacob Rolf (IT-SCG-KB)" w:date="2017-10-02T21:13:00Z">
        <w:r w:rsidR="00317F64">
          <w:rPr>
            <w:rFonts w:ascii="TimesNewRoman" w:hAnsi="TimesNewRoman" w:cs="TimesNewRoman"/>
            <w:sz w:val="16"/>
            <w:szCs w:val="16"/>
          </w:rPr>
          <w:delText xml:space="preserve">2007 (AS </w:delText>
        </w:r>
        <w:r w:rsidR="00317F64">
          <w:rPr>
            <w:rFonts w:ascii="TimesNewRoman,Bold" w:hAnsi="TimesNewRoman,Bold" w:cs="TimesNewRoman,Bold"/>
            <w:b/>
            <w:bCs/>
            <w:sz w:val="16"/>
            <w:szCs w:val="16"/>
          </w:rPr>
          <w:delText xml:space="preserve">2006 </w:delText>
        </w:r>
        <w:r w:rsidR="00317F64">
          <w:rPr>
            <w:rFonts w:ascii="TimesNewRoman" w:hAnsi="TimesNewRoman" w:cs="TimesNewRoman"/>
            <w:sz w:val="16"/>
            <w:szCs w:val="16"/>
          </w:rPr>
          <w:delText xml:space="preserve">2197; BBl </w:delText>
        </w:r>
        <w:r w:rsidR="00317F64">
          <w:rPr>
            <w:rFonts w:ascii="TimesNewRoman,Bold" w:hAnsi="TimesNewRoman,Bold" w:cs="TimesNewRoman,Bold"/>
            <w:b/>
            <w:bCs/>
            <w:sz w:val="16"/>
            <w:szCs w:val="16"/>
          </w:rPr>
          <w:delText xml:space="preserve">2001 </w:delText>
        </w:r>
        <w:r w:rsidR="00317F64">
          <w:rPr>
            <w:rFonts w:ascii="TimesNewRoman" w:hAnsi="TimesNewRoman" w:cs="TimesNewRoman"/>
            <w:sz w:val="16"/>
            <w:szCs w:val="16"/>
          </w:rPr>
          <w:delText>4202).</w:delText>
        </w:r>
      </w:del>
    </w:p>
    <w:p w14:paraId="1E4851AF" w14:textId="77777777" w:rsidR="00317F64" w:rsidRDefault="00317F64" w:rsidP="00317F64">
      <w:pPr>
        <w:autoSpaceDE w:val="0"/>
        <w:autoSpaceDN w:val="0"/>
        <w:adjustRightInd w:val="0"/>
        <w:rPr>
          <w:del w:id="127" w:author="Jacob Rolf (IT-SCG-KB)" w:date="2017-10-02T21:13:00Z"/>
          <w:rFonts w:ascii="TimesNewRoman,Bold" w:hAnsi="TimesNewRoman,Bold" w:cs="TimesNewRoman,Bold"/>
          <w:b/>
          <w:bCs/>
          <w:sz w:val="16"/>
          <w:szCs w:val="16"/>
        </w:rPr>
      </w:pPr>
      <w:del w:id="128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 xml:space="preserve">70 </w:delText>
        </w:r>
        <w:r>
          <w:rPr>
            <w:rFonts w:ascii="TimesNewRoman" w:hAnsi="TimesNewRoman" w:cs="TimesNewRoman"/>
            <w:sz w:val="16"/>
            <w:szCs w:val="16"/>
          </w:rPr>
          <w:delText xml:space="preserve">SR </w:delTex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delText>273</w:delText>
        </w:r>
      </w:del>
    </w:p>
    <w:p w14:paraId="7EEDA2F6" w14:textId="57726058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del w:id="129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71</w:delText>
        </w:r>
      </w:del>
      <w:r w:rsidR="009473F9">
        <w:rPr>
          <w:rFonts w:ascii="TimesNewRoman" w:hAnsi="TimesNewRoman" w:cs="TimesNewRoman"/>
          <w:sz w:val="13"/>
          <w:szCs w:val="13"/>
        </w:rPr>
        <w:t xml:space="preserve"> </w:t>
      </w:r>
      <w:r w:rsidR="009473F9">
        <w:rPr>
          <w:rFonts w:ascii="TimesNewRoman" w:hAnsi="TimesNewRoman" w:cs="TimesNewRoman"/>
          <w:sz w:val="16"/>
          <w:szCs w:val="16"/>
        </w:rPr>
        <w:t>Fassung gemäss Art. 333 des Strafgesetzbuches in der Fassung des BG vom</w:t>
      </w:r>
    </w:p>
    <w:p w14:paraId="7D91A90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13. Dez. 2002, in Kraft seit 1. Jan. 2007 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 xml:space="preserve">3459;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1999 </w:t>
      </w:r>
      <w:r>
        <w:rPr>
          <w:rFonts w:ascii="TimesNewRoman" w:hAnsi="TimesNewRoman" w:cs="TimesNewRoman"/>
          <w:sz w:val="16"/>
          <w:szCs w:val="16"/>
        </w:rPr>
        <w:t>1979).</w:t>
      </w:r>
    </w:p>
    <w:p w14:paraId="580E86E0" w14:textId="59E6EB88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del w:id="130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72</w:delText>
        </w:r>
      </w:del>
      <w:ins w:id="131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>71</w:t>
        </w:r>
      </w:ins>
      <w:r w:rsidR="009473F9">
        <w:rPr>
          <w:rFonts w:ascii="TimesNewRoman" w:hAnsi="TimesNewRoman" w:cs="TimesNewRoman"/>
          <w:sz w:val="13"/>
          <w:szCs w:val="13"/>
        </w:rPr>
        <w:t xml:space="preserve"> </w:t>
      </w:r>
      <w:r w:rsidR="009473F9">
        <w:rPr>
          <w:rFonts w:ascii="TimesNewRoman" w:hAnsi="TimesNewRoman" w:cs="TimesNewRoman"/>
          <w:sz w:val="16"/>
          <w:szCs w:val="16"/>
        </w:rPr>
        <w:t>Fassung gemäss Ziff. 3 des BG vom 19. März 2010 über die Umsetzung des Rahmenbeschlusses</w:t>
      </w:r>
    </w:p>
    <w:p w14:paraId="405919A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2008/977/JI über den Schutz von Personendaten im Rahmen der polizeilichen</w:t>
      </w:r>
    </w:p>
    <w:p w14:paraId="353A63E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und justiziellen Zusammenarbeit in Strafsachen, in Kraft seit 1. Dez. 2010</w:t>
      </w:r>
    </w:p>
    <w:p w14:paraId="1C166F6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2010 </w:t>
      </w:r>
      <w:r>
        <w:rPr>
          <w:rFonts w:ascii="TimesNewRoman" w:hAnsi="TimesNewRoman" w:cs="TimesNewRoman"/>
          <w:sz w:val="16"/>
          <w:szCs w:val="16"/>
        </w:rPr>
        <w:t xml:space="preserve">3387 3418;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2009 </w:t>
      </w:r>
      <w:r>
        <w:rPr>
          <w:rFonts w:ascii="TimesNewRoman" w:hAnsi="TimesNewRoman" w:cs="TimesNewRoman"/>
          <w:sz w:val="16"/>
          <w:szCs w:val="16"/>
        </w:rPr>
        <w:t>6749).</w:t>
      </w:r>
    </w:p>
    <w:p w14:paraId="23BC92E5" w14:textId="77777777" w:rsidR="009473F9" w:rsidRDefault="009473F9" w:rsidP="009473F9">
      <w:pPr>
        <w:autoSpaceDE w:val="0"/>
        <w:autoSpaceDN w:val="0"/>
        <w:adjustRightInd w:val="0"/>
        <w:rPr>
          <w:ins w:id="132" w:author="Jacob Rolf (IT-SCG-KB)" w:date="2017-10-02T21:13:00Z"/>
          <w:rFonts w:ascii="TimesNewRoman" w:hAnsi="TimesNewRoman" w:cs="TimesNewRoman"/>
          <w:sz w:val="16"/>
          <w:szCs w:val="16"/>
        </w:rPr>
      </w:pPr>
      <w:ins w:id="133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72 </w:t>
        </w:r>
        <w:r>
          <w:rPr>
            <w:rFonts w:ascii="TimesNewRoman" w:hAnsi="TimesNewRoman" w:cs="TimesNewRoman"/>
            <w:sz w:val="16"/>
            <w:szCs w:val="16"/>
          </w:rPr>
          <w:t>Fassung gemäss Art. 333 des Strafgesetzbuches in der Fassung des BG vom</w:t>
        </w:r>
      </w:ins>
    </w:p>
    <w:p w14:paraId="145C11D1" w14:textId="77777777" w:rsidR="009473F9" w:rsidRDefault="009473F9" w:rsidP="009473F9">
      <w:pPr>
        <w:autoSpaceDE w:val="0"/>
        <w:autoSpaceDN w:val="0"/>
        <w:adjustRightInd w:val="0"/>
        <w:rPr>
          <w:moveTo w:id="134" w:author="Jacob Rolf (IT-SCG-KB)" w:date="2017-10-02T21:13:00Z"/>
          <w:rFonts w:ascii="TimesNewRoman" w:hAnsi="TimesNewRoman" w:cs="TimesNewRoman"/>
          <w:sz w:val="16"/>
          <w:szCs w:val="16"/>
        </w:rPr>
      </w:pPr>
      <w:moveToRangeStart w:id="135" w:author="Jacob Rolf (IT-SCG-KB)" w:date="2017-10-02T21:13:00Z" w:name="move494742138"/>
      <w:moveTo w:id="136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13. </w:t>
        </w:r>
        <w:moveToRangeStart w:id="137" w:author="Jacob Rolf (IT-SCG-KB)" w:date="2017-10-02T21:13:00Z" w:name="move494742139"/>
        <w:moveToRangeEnd w:id="135"/>
        <w:r>
          <w:rPr>
            <w:rFonts w:ascii="TimesNewRoman" w:hAnsi="TimesNewRoman" w:cs="TimesNewRoman"/>
            <w:sz w:val="16"/>
            <w:szCs w:val="16"/>
          </w:rPr>
          <w:t>Dez.</w:t>
        </w:r>
      </w:moveTo>
      <w:moveToRangeEnd w:id="137"/>
      <w:ins w:id="138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 </w:t>
        </w:r>
      </w:ins>
      <w:moveToRangeStart w:id="139" w:author="Jacob Rolf (IT-SCG-KB)" w:date="2017-10-02T21:13:00Z" w:name="move494742140"/>
      <w:moveTo w:id="140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2002, in Kraft seit 1. Jan. 2007 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2006 </w:t>
        </w:r>
        <w:r>
          <w:rPr>
            <w:rFonts w:ascii="TimesNewRoman" w:hAnsi="TimesNewRoman" w:cs="TimesNewRoman"/>
            <w:sz w:val="16"/>
            <w:szCs w:val="16"/>
          </w:rPr>
          <w:t xml:space="preserve">3459; </w:t>
        </w:r>
        <w:proofErr w:type="spellStart"/>
        <w:r>
          <w:rPr>
            <w:rFonts w:ascii="TimesNewRoman" w:hAnsi="TimesNewRoman" w:cs="TimesNewRoman"/>
            <w:sz w:val="16"/>
            <w:szCs w:val="16"/>
          </w:rPr>
          <w:t>BBl</w:t>
        </w:r>
        <w:proofErr w:type="spellEnd"/>
        <w:r>
          <w:rPr>
            <w:rFonts w:ascii="TimesNewRoman" w:hAnsi="TimesNewRoman" w:cs="TimesNewRoman"/>
            <w:sz w:val="16"/>
            <w:szCs w:val="16"/>
          </w:rPr>
          <w:t xml:space="preserve">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1999 </w:t>
        </w:r>
        <w:r>
          <w:rPr>
            <w:rFonts w:ascii="TimesNewRoman" w:hAnsi="TimesNewRoman" w:cs="TimesNewRoman"/>
            <w:sz w:val="16"/>
            <w:szCs w:val="16"/>
          </w:rPr>
          <w:t>1979).</w:t>
        </w:r>
      </w:moveTo>
    </w:p>
    <w:moveToRangeEnd w:id="139"/>
    <w:p w14:paraId="2B24425D" w14:textId="77777777" w:rsidR="009473F9" w:rsidRDefault="009473F9" w:rsidP="009473F9">
      <w:pPr>
        <w:autoSpaceDE w:val="0"/>
        <w:autoSpaceDN w:val="0"/>
        <w:adjustRightInd w:val="0"/>
        <w:rPr>
          <w:moveTo w:id="141" w:author="Jacob Rolf (IT-SCG-KB)" w:date="2017-10-02T21:13:00Z"/>
          <w:rFonts w:ascii="TimesNewRoman" w:hAnsi="TimesNewRoman" w:cs="TimesNewRoman"/>
          <w:sz w:val="16"/>
          <w:szCs w:val="16"/>
        </w:rPr>
      </w:pPr>
      <w:ins w:id="142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73 </w:t>
        </w:r>
        <w:r>
          <w:rPr>
            <w:rFonts w:ascii="TimesNewRoman" w:hAnsi="TimesNewRoman" w:cs="TimesNewRoman"/>
            <w:sz w:val="16"/>
            <w:szCs w:val="16"/>
          </w:rPr>
          <w:t xml:space="preserve">Fassung gemäss Ziff. </w:t>
        </w:r>
      </w:ins>
      <w:moveToRangeStart w:id="143" w:author="Jacob Rolf (IT-SCG-KB)" w:date="2017-10-02T21:13:00Z" w:name="move494742141"/>
      <w:moveTo w:id="144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>I des BG vom 24. März 2006, in Kraft seit 1. Jan. 2008</w:t>
        </w:r>
      </w:moveTo>
    </w:p>
    <w:p w14:paraId="2912AF8C" w14:textId="77777777" w:rsidR="009473F9" w:rsidRDefault="009473F9" w:rsidP="009473F9">
      <w:pPr>
        <w:autoSpaceDE w:val="0"/>
        <w:autoSpaceDN w:val="0"/>
        <w:adjustRightInd w:val="0"/>
        <w:rPr>
          <w:moveTo w:id="145" w:author="Jacob Rolf (IT-SCG-KB)" w:date="2017-10-02T21:13:00Z"/>
          <w:rFonts w:ascii="TimesNewRoman" w:hAnsi="TimesNewRoman" w:cs="TimesNewRoman"/>
          <w:sz w:val="16"/>
          <w:szCs w:val="16"/>
        </w:rPr>
      </w:pPr>
      <w:moveTo w:id="146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2007 </w:t>
        </w:r>
        <w:r>
          <w:rPr>
            <w:rFonts w:ascii="TimesNewRoman" w:hAnsi="TimesNewRoman" w:cs="TimesNewRoman"/>
            <w:sz w:val="16"/>
            <w:szCs w:val="16"/>
          </w:rPr>
          <w:t xml:space="preserve">4983; </w:t>
        </w:r>
        <w:proofErr w:type="spellStart"/>
        <w:r>
          <w:rPr>
            <w:rFonts w:ascii="TimesNewRoman" w:hAnsi="TimesNewRoman" w:cs="TimesNewRoman"/>
            <w:sz w:val="16"/>
            <w:szCs w:val="16"/>
          </w:rPr>
          <w:t>BBl</w:t>
        </w:r>
        <w:proofErr w:type="spellEnd"/>
        <w:r>
          <w:rPr>
            <w:rFonts w:ascii="TimesNewRoman" w:hAnsi="TimesNewRoman" w:cs="TimesNewRoman"/>
            <w:sz w:val="16"/>
            <w:szCs w:val="16"/>
          </w:rPr>
          <w:t xml:space="preserve">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2003 </w:t>
        </w:r>
        <w:r>
          <w:rPr>
            <w:rFonts w:ascii="TimesNewRoman" w:hAnsi="TimesNewRoman" w:cs="TimesNewRoman"/>
            <w:sz w:val="16"/>
            <w:szCs w:val="16"/>
          </w:rPr>
          <w:t>2101).</w:t>
        </w:r>
      </w:moveTo>
    </w:p>
    <w:moveToRangeEnd w:id="143"/>
    <w:p w14:paraId="4CE5457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Bundesgesetz</w:t>
      </w:r>
    </w:p>
    <w:p w14:paraId="12A66AC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21</w:t>
      </w:r>
    </w:p>
    <w:p w14:paraId="155C1763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0AE698E6" w14:textId="77777777" w:rsidR="00317F64" w:rsidRDefault="00317F64" w:rsidP="00317F64">
      <w:pPr>
        <w:autoSpaceDE w:val="0"/>
        <w:autoSpaceDN w:val="0"/>
        <w:adjustRightInd w:val="0"/>
        <w:rPr>
          <w:del w:id="147" w:author="Jacob Rolf (IT-SCG-KB)" w:date="2017-10-02T21:13:00Z"/>
          <w:rFonts w:ascii="TimesNewRoman" w:hAnsi="TimesNewRoman" w:cs="TimesNewRoman"/>
          <w:sz w:val="13"/>
          <w:szCs w:val="13"/>
        </w:rPr>
      </w:pPr>
      <w:del w:id="148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 xml:space="preserve">2 </w:delText>
        </w:r>
        <w:r>
          <w:rPr>
            <w:rFonts w:ascii="TimesNewRoman" w:hAnsi="TimesNewRoman" w:cs="TimesNewRoman"/>
            <w:sz w:val="18"/>
            <w:szCs w:val="18"/>
          </w:rPr>
          <w:delText>Mit Busse werden private Personen bestraft, die vorsätzlich:</w:delText>
        </w:r>
        <w:r>
          <w:rPr>
            <w:rFonts w:ascii="TimesNewRoman" w:hAnsi="TimesNewRoman" w:cs="TimesNewRoman"/>
            <w:sz w:val="13"/>
            <w:szCs w:val="13"/>
          </w:rPr>
          <w:delText>73</w:delText>
        </w:r>
      </w:del>
    </w:p>
    <w:p w14:paraId="33D1B94F" w14:textId="77777777" w:rsidR="009473F9" w:rsidRDefault="00317F64" w:rsidP="009473F9">
      <w:pPr>
        <w:autoSpaceDE w:val="0"/>
        <w:autoSpaceDN w:val="0"/>
        <w:adjustRightInd w:val="0"/>
        <w:rPr>
          <w:moveFrom w:id="149" w:author="Jacob Rolf (IT-SCG-KB)" w:date="2017-10-02T21:13:00Z"/>
          <w:rFonts w:ascii="TimesNewRoman,Italic" w:hAnsi="TimesNewRoman,Italic" w:cs="TimesNewRoman,Italic"/>
          <w:i/>
          <w:iCs/>
          <w:sz w:val="18"/>
          <w:szCs w:val="18"/>
        </w:rPr>
      </w:pPr>
      <w:del w:id="150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delText>a.</w:delText>
        </w:r>
        <w:r>
          <w:rPr>
            <w:rFonts w:ascii="TimesNewRoman" w:hAnsi="TimesNewRoman" w:cs="TimesNewRoman"/>
            <w:sz w:val="13"/>
            <w:szCs w:val="13"/>
          </w:rPr>
          <w:delText>74</w:delText>
        </w:r>
      </w:del>
      <w:moveFromRangeStart w:id="151" w:author="Jacob Rolf (IT-SCG-KB)" w:date="2017-10-02T21:13:00Z" w:name="move494742137"/>
      <w:moveFrom w:id="152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 xml:space="preserve"> </w:t>
        </w:r>
        <w:r w:rsidR="009473F9">
          <w:rPr>
            <w:rFonts w:ascii="TimesNewRoman" w:hAnsi="TimesNewRoman" w:cs="TimesNewRoman"/>
            <w:sz w:val="18"/>
            <w:szCs w:val="18"/>
          </w:rPr>
          <w:t>die Information nach Artikel 6 Absatz 3 oder die Meldung nach Artikel 11</w:t>
        </w:r>
        <w:r w:rsidR="009473F9">
          <w:rPr>
            <w:rFonts w:ascii="TimesNewRoman,Italic" w:hAnsi="TimesNewRoman,Italic" w:cs="TimesNewRoman,Italic"/>
            <w:i/>
            <w:iCs/>
            <w:sz w:val="18"/>
            <w:szCs w:val="18"/>
          </w:rPr>
          <w:t>a</w:t>
        </w:r>
      </w:moveFrom>
    </w:p>
    <w:p w14:paraId="0FBED32F" w14:textId="77777777" w:rsidR="009473F9" w:rsidRDefault="009473F9" w:rsidP="009473F9">
      <w:pPr>
        <w:autoSpaceDE w:val="0"/>
        <w:autoSpaceDN w:val="0"/>
        <w:adjustRightInd w:val="0"/>
        <w:rPr>
          <w:moveFrom w:id="153" w:author="Jacob Rolf (IT-SCG-KB)" w:date="2017-10-02T21:13:00Z"/>
          <w:rFonts w:ascii="TimesNewRoman" w:hAnsi="TimesNewRoman" w:cs="TimesNewRoman"/>
          <w:sz w:val="18"/>
          <w:szCs w:val="18"/>
        </w:rPr>
      </w:pPr>
      <w:moveFrom w:id="154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unterlassen oder dabei vorsätzlich falsche Angaben machen;</w:t>
        </w:r>
      </w:moveFrom>
    </w:p>
    <w:p w14:paraId="26B8707E" w14:textId="77777777" w:rsidR="009473F9" w:rsidRDefault="009473F9" w:rsidP="009473F9">
      <w:pPr>
        <w:autoSpaceDE w:val="0"/>
        <w:autoSpaceDN w:val="0"/>
        <w:adjustRightInd w:val="0"/>
        <w:rPr>
          <w:moveFrom w:id="155" w:author="Jacob Rolf (IT-SCG-KB)" w:date="2017-10-02T21:13:00Z"/>
          <w:rFonts w:ascii="TimesNewRoman" w:hAnsi="TimesNewRoman" w:cs="TimesNewRoman"/>
          <w:sz w:val="18"/>
          <w:szCs w:val="18"/>
        </w:rPr>
      </w:pPr>
      <w:moveFrom w:id="156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b. dem Beauftragten bei der Abklärung eines Sachverhaltes (Art. 29) falsche</w:t>
        </w:r>
      </w:moveFrom>
    </w:p>
    <w:p w14:paraId="0CC05104" w14:textId="77777777" w:rsidR="009473F9" w:rsidRDefault="009473F9" w:rsidP="009473F9">
      <w:pPr>
        <w:autoSpaceDE w:val="0"/>
        <w:autoSpaceDN w:val="0"/>
        <w:adjustRightInd w:val="0"/>
        <w:rPr>
          <w:moveFrom w:id="157" w:author="Jacob Rolf (IT-SCG-KB)" w:date="2017-10-02T21:13:00Z"/>
          <w:rFonts w:ascii="TimesNewRoman" w:hAnsi="TimesNewRoman" w:cs="TimesNewRoman"/>
          <w:sz w:val="18"/>
          <w:szCs w:val="18"/>
        </w:rPr>
      </w:pPr>
      <w:moveFrom w:id="158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Auskünfte erteilen oder die Mitwirkung verweigern.</w:t>
        </w:r>
      </w:moveFrom>
    </w:p>
    <w:moveFromRangeEnd w:id="151"/>
    <w:p w14:paraId="08F9ED70" w14:textId="4B8476E3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35 </w:t>
      </w:r>
      <w:r>
        <w:rPr>
          <w:rFonts w:ascii="TimesNewRoman" w:hAnsi="TimesNewRoman" w:cs="TimesNewRoman"/>
          <w:sz w:val="18"/>
          <w:szCs w:val="18"/>
        </w:rPr>
        <w:t>Verletzung der beruflichen Schweigepflicht</w:t>
      </w:r>
    </w:p>
    <w:p w14:paraId="7716853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Wer vorsätzlich geheime, besonders schützenswerte Personendaten oder Persönlichkeitsprofile</w:t>
      </w:r>
    </w:p>
    <w:p w14:paraId="3600F97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unbefugt bekannt gibt, von denen er bei der Ausübung seines Berufes,</w:t>
      </w:r>
    </w:p>
    <w:p w14:paraId="5E6F923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der die Kenntnis solcher Daten erfordert, erfahren hat, wird auf Antrag mit</w:t>
      </w:r>
    </w:p>
    <w:p w14:paraId="79491A19" w14:textId="48F0C59E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Busse bestraft.</w:t>
      </w:r>
      <w:del w:id="159" w:author="Jacob Rolf (IT-SCG-KB)" w:date="2017-10-02T21:13:00Z">
        <w:r w:rsidR="00317F64">
          <w:rPr>
            <w:rFonts w:ascii="TimesNewRoman" w:hAnsi="TimesNewRoman" w:cs="TimesNewRoman"/>
            <w:sz w:val="13"/>
            <w:szCs w:val="13"/>
          </w:rPr>
          <w:delText>75</w:delText>
        </w:r>
      </w:del>
      <w:ins w:id="160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74</w:t>
        </w:r>
      </w:ins>
    </w:p>
    <w:p w14:paraId="047B344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Gleich wird bestraft, wer vorsätzlich geheime, besonders schützenswerte Personendaten</w:t>
      </w:r>
    </w:p>
    <w:p w14:paraId="05918A1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oder Persönlichkeitsprofile unbefugt bekannt gibt, von denen er bei der Tätigkeit</w:t>
      </w:r>
    </w:p>
    <w:p w14:paraId="3B6B8FB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für den Geheimhaltungspflichtigen oder während der Ausbildung bei diesem</w:t>
      </w:r>
    </w:p>
    <w:p w14:paraId="28742C0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erfahren hat.</w:t>
      </w:r>
    </w:p>
    <w:p w14:paraId="0BC9E14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Das unbefugte Bekanntgeben geheimer, besonders schützenswerter Personendaten</w:t>
      </w:r>
    </w:p>
    <w:p w14:paraId="5AD37D3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oder Persönlichkeitsprofile ist auch nach Beendigung der Berufsausübung oder der</w:t>
      </w:r>
    </w:p>
    <w:p w14:paraId="7E77717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Ausbildung strafbar.</w:t>
      </w:r>
    </w:p>
    <w:p w14:paraId="47488479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8. Abschnitt: Schlussbestimmungen</w:t>
      </w:r>
    </w:p>
    <w:p w14:paraId="440EF03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36 </w:t>
      </w:r>
      <w:r>
        <w:rPr>
          <w:rFonts w:ascii="TimesNewRoman" w:hAnsi="TimesNewRoman" w:cs="TimesNewRoman"/>
          <w:sz w:val="18"/>
          <w:szCs w:val="18"/>
        </w:rPr>
        <w:t>Vollzug</w:t>
      </w:r>
    </w:p>
    <w:p w14:paraId="0C23760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Der Bundesrat erlässt die Ausführungsbestimmungen.</w:t>
      </w:r>
    </w:p>
    <w:p w14:paraId="4772EB64" w14:textId="57DA1CF5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…</w:t>
      </w:r>
      <w:del w:id="161" w:author="Jacob Rolf (IT-SCG-KB)" w:date="2017-10-02T21:13:00Z">
        <w:r w:rsidR="00317F64">
          <w:rPr>
            <w:rFonts w:ascii="TimesNewRoman" w:hAnsi="TimesNewRoman" w:cs="TimesNewRoman"/>
            <w:sz w:val="13"/>
            <w:szCs w:val="13"/>
          </w:rPr>
          <w:delText>76</w:delText>
        </w:r>
      </w:del>
      <w:ins w:id="162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75</w:t>
        </w:r>
      </w:ins>
    </w:p>
    <w:p w14:paraId="1EBD2BC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Er kann für die Auskunftserteilung durch diplomatische und konsularische Vertretungen</w:t>
      </w:r>
    </w:p>
    <w:p w14:paraId="5A46347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der Schweiz im Ausland Abweichungen von den Artikeln 8 und 9 vorsehen.</w:t>
      </w:r>
    </w:p>
    <w:p w14:paraId="5257564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Er kann ferner bestimmen:</w:t>
      </w:r>
    </w:p>
    <w:p w14:paraId="7B96B41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a. welche Datensammlungen ein Bearbeitungsreglement benötigen;</w:t>
      </w:r>
    </w:p>
    <w:p w14:paraId="5F87DAA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lastRenderedPageBreak/>
        <w:t>b. unter welchen Voraussetzungen ein Bundesorgan Personendaten durch einen</w:t>
      </w:r>
    </w:p>
    <w:p w14:paraId="79DD168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Dritten bearbeiten lassen oder für Dritte bearbeiten darf;</w:t>
      </w:r>
    </w:p>
    <w:p w14:paraId="31B5562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c. wie die Mittel zur Identifikation von Personen verwendet werden dürfen.</w:t>
      </w:r>
    </w:p>
    <w:p w14:paraId="18D7A3BF" w14:textId="77777777" w:rsidR="00317F64" w:rsidRDefault="00317F64" w:rsidP="00317F64">
      <w:pPr>
        <w:autoSpaceDE w:val="0"/>
        <w:autoSpaceDN w:val="0"/>
        <w:adjustRightInd w:val="0"/>
        <w:rPr>
          <w:del w:id="163" w:author="Jacob Rolf (IT-SCG-KB)" w:date="2017-10-02T21:13:00Z"/>
          <w:rFonts w:ascii="TimesNewRoman" w:hAnsi="TimesNewRoman" w:cs="TimesNewRoman"/>
          <w:sz w:val="16"/>
          <w:szCs w:val="16"/>
        </w:rPr>
      </w:pPr>
      <w:del w:id="164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 xml:space="preserve">73 </w:delText>
        </w:r>
        <w:r>
          <w:rPr>
            <w:rFonts w:ascii="TimesNewRoman" w:hAnsi="TimesNewRoman" w:cs="TimesNewRoman"/>
            <w:sz w:val="16"/>
            <w:szCs w:val="16"/>
          </w:rPr>
          <w:delText xml:space="preserve">Fassung gemäss Art. 333 des Strafgesetzbuches in der Fassung des BG vom </w:delText>
        </w:r>
      </w:del>
      <w:moveFromRangeStart w:id="165" w:author="Jacob Rolf (IT-SCG-KB)" w:date="2017-10-02T21:13:00Z" w:name="move494742138"/>
      <w:moveFrom w:id="166" w:author="Jacob Rolf (IT-SCG-KB)" w:date="2017-10-02T21:13:00Z">
        <w:r w:rsidR="009473F9">
          <w:rPr>
            <w:rFonts w:ascii="TimesNewRoman" w:hAnsi="TimesNewRoman" w:cs="TimesNewRoman"/>
            <w:sz w:val="16"/>
            <w:szCs w:val="16"/>
          </w:rPr>
          <w:t xml:space="preserve">13. </w:t>
        </w:r>
        <w:moveFromRangeStart w:id="167" w:author="Jacob Rolf (IT-SCG-KB)" w:date="2017-10-02T21:13:00Z" w:name="move494742139"/>
        <w:moveFromRangeEnd w:id="165"/>
        <w:r w:rsidR="009473F9">
          <w:rPr>
            <w:rFonts w:ascii="TimesNewRoman" w:hAnsi="TimesNewRoman" w:cs="TimesNewRoman"/>
            <w:sz w:val="16"/>
            <w:szCs w:val="16"/>
          </w:rPr>
          <w:t>Dez.</w:t>
        </w:r>
      </w:moveFrom>
      <w:moveFromRangeEnd w:id="167"/>
    </w:p>
    <w:p w14:paraId="23B1A896" w14:textId="77777777" w:rsidR="009473F9" w:rsidRDefault="009473F9" w:rsidP="009473F9">
      <w:pPr>
        <w:autoSpaceDE w:val="0"/>
        <w:autoSpaceDN w:val="0"/>
        <w:adjustRightInd w:val="0"/>
        <w:rPr>
          <w:moveFrom w:id="168" w:author="Jacob Rolf (IT-SCG-KB)" w:date="2017-10-02T21:13:00Z"/>
          <w:rFonts w:ascii="TimesNewRoman" w:hAnsi="TimesNewRoman" w:cs="TimesNewRoman"/>
          <w:sz w:val="16"/>
          <w:szCs w:val="16"/>
        </w:rPr>
      </w:pPr>
      <w:moveFromRangeStart w:id="169" w:author="Jacob Rolf (IT-SCG-KB)" w:date="2017-10-02T21:13:00Z" w:name="move494742140"/>
      <w:moveFrom w:id="170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2002, in Kraft seit 1. Jan. 2007 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2006 </w:t>
        </w:r>
        <w:r>
          <w:rPr>
            <w:rFonts w:ascii="TimesNewRoman" w:hAnsi="TimesNewRoman" w:cs="TimesNewRoman"/>
            <w:sz w:val="16"/>
            <w:szCs w:val="16"/>
          </w:rPr>
          <w:t xml:space="preserve">3459; BBl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1999 </w:t>
        </w:r>
        <w:r>
          <w:rPr>
            <w:rFonts w:ascii="TimesNewRoman" w:hAnsi="TimesNewRoman" w:cs="TimesNewRoman"/>
            <w:sz w:val="16"/>
            <w:szCs w:val="16"/>
          </w:rPr>
          <w:t>1979).</w:t>
        </w:r>
      </w:moveFrom>
    </w:p>
    <w:moveFromRangeEnd w:id="169"/>
    <w:p w14:paraId="38AA8B91" w14:textId="77777777" w:rsidR="009473F9" w:rsidRDefault="00317F64" w:rsidP="009473F9">
      <w:pPr>
        <w:autoSpaceDE w:val="0"/>
        <w:autoSpaceDN w:val="0"/>
        <w:adjustRightInd w:val="0"/>
        <w:rPr>
          <w:moveFrom w:id="171" w:author="Jacob Rolf (IT-SCG-KB)" w:date="2017-10-02T21:13:00Z"/>
          <w:rFonts w:ascii="TimesNewRoman" w:hAnsi="TimesNewRoman" w:cs="TimesNewRoman"/>
          <w:sz w:val="16"/>
          <w:szCs w:val="16"/>
        </w:rPr>
      </w:pPr>
      <w:del w:id="172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74</w:delText>
        </w:r>
      </w:del>
      <w:moveFromRangeStart w:id="173" w:author="Jacob Rolf (IT-SCG-KB)" w:date="2017-10-02T21:13:00Z" w:name="move494742142"/>
      <w:moveFrom w:id="174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 xml:space="preserve"> </w:t>
        </w:r>
        <w:r w:rsidR="009473F9">
          <w:rPr>
            <w:rFonts w:ascii="TimesNewRoman" w:hAnsi="TimesNewRoman" w:cs="TimesNewRoman"/>
            <w:sz w:val="16"/>
            <w:szCs w:val="16"/>
          </w:rPr>
          <w:t>Fassung gemäss Ziff. I des BG vom 24. März 2006, in Kraft seit 1. Jan. 2008</w:t>
        </w:r>
      </w:moveFrom>
    </w:p>
    <w:p w14:paraId="01B90821" w14:textId="77777777" w:rsidR="009473F9" w:rsidRDefault="009473F9" w:rsidP="009473F9">
      <w:pPr>
        <w:autoSpaceDE w:val="0"/>
        <w:autoSpaceDN w:val="0"/>
        <w:adjustRightInd w:val="0"/>
        <w:rPr>
          <w:moveFrom w:id="175" w:author="Jacob Rolf (IT-SCG-KB)" w:date="2017-10-02T21:13:00Z"/>
          <w:rFonts w:ascii="TimesNewRoman" w:hAnsi="TimesNewRoman" w:cs="TimesNewRoman"/>
          <w:sz w:val="16"/>
          <w:szCs w:val="16"/>
        </w:rPr>
      </w:pPr>
      <w:moveFrom w:id="176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2007 </w:t>
        </w:r>
        <w:r>
          <w:rPr>
            <w:rFonts w:ascii="TimesNewRoman" w:hAnsi="TimesNewRoman" w:cs="TimesNewRoman"/>
            <w:sz w:val="16"/>
            <w:szCs w:val="16"/>
          </w:rPr>
          <w:t xml:space="preserve">4983; BBl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2003 </w:t>
        </w:r>
        <w:r>
          <w:rPr>
            <w:rFonts w:ascii="TimesNewRoman" w:hAnsi="TimesNewRoman" w:cs="TimesNewRoman"/>
            <w:sz w:val="16"/>
            <w:szCs w:val="16"/>
          </w:rPr>
          <w:t>2101).</w:t>
        </w:r>
      </w:moveFrom>
    </w:p>
    <w:moveFromRangeEnd w:id="173"/>
    <w:p w14:paraId="58CDB0CC" w14:textId="77777777" w:rsidR="00317F64" w:rsidRDefault="00317F64" w:rsidP="00317F64">
      <w:pPr>
        <w:autoSpaceDE w:val="0"/>
        <w:autoSpaceDN w:val="0"/>
        <w:adjustRightInd w:val="0"/>
        <w:rPr>
          <w:del w:id="177" w:author="Jacob Rolf (IT-SCG-KB)" w:date="2017-10-02T21:13:00Z"/>
          <w:rFonts w:ascii="TimesNewRoman" w:hAnsi="TimesNewRoman" w:cs="TimesNewRoman"/>
          <w:sz w:val="16"/>
          <w:szCs w:val="16"/>
        </w:rPr>
      </w:pPr>
      <w:del w:id="178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 xml:space="preserve">75 </w:delText>
        </w:r>
        <w:r>
          <w:rPr>
            <w:rFonts w:ascii="TimesNewRoman" w:hAnsi="TimesNewRoman" w:cs="TimesNewRoman"/>
            <w:sz w:val="16"/>
            <w:szCs w:val="16"/>
          </w:rPr>
          <w:delText xml:space="preserve">Fassung gemäss </w:delText>
        </w:r>
      </w:del>
      <w:moveFromRangeStart w:id="179" w:author="Jacob Rolf (IT-SCG-KB)" w:date="2017-10-02T21:13:00Z" w:name="move494742143"/>
      <w:moveFrom w:id="180" w:author="Jacob Rolf (IT-SCG-KB)" w:date="2017-10-02T21:13:00Z">
        <w:r w:rsidR="009473F9">
          <w:rPr>
            <w:rFonts w:ascii="TimesNewRoman,Bold" w:hAnsi="TimesNewRoman,Bold"/>
            <w:b/>
            <w:sz w:val="18"/>
            <w:rPrChange w:id="181" w:author="Jacob Rolf (IT-SCG-KB)" w:date="2017-10-02T21:13:00Z">
              <w:rPr>
                <w:rFonts w:ascii="TimesNewRoman" w:hAnsi="TimesNewRoman"/>
                <w:sz w:val="16"/>
              </w:rPr>
            </w:rPrChange>
          </w:rPr>
          <w:t xml:space="preserve">Art. </w:t>
        </w:r>
      </w:moveFrom>
      <w:moveFromRangeEnd w:id="179"/>
      <w:del w:id="182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delText xml:space="preserve">333 des Strafgesetzbuches in der Fassung des BG vom </w:delText>
        </w:r>
      </w:del>
      <w:moveFromRangeStart w:id="183" w:author="Jacob Rolf (IT-SCG-KB)" w:date="2017-10-02T21:13:00Z" w:name="move494742144"/>
      <w:moveFrom w:id="184" w:author="Jacob Rolf (IT-SCG-KB)" w:date="2017-10-02T21:13:00Z">
        <w:r w:rsidR="009473F9">
          <w:rPr>
            <w:rFonts w:ascii="TimesNewRoman" w:hAnsi="TimesNewRoman" w:cs="TimesNewRoman"/>
            <w:sz w:val="16"/>
            <w:szCs w:val="16"/>
          </w:rPr>
          <w:t xml:space="preserve">13. </w:t>
        </w:r>
        <w:moveFromRangeStart w:id="185" w:author="Jacob Rolf (IT-SCG-KB)" w:date="2017-10-02T21:13:00Z" w:name="move494742145"/>
        <w:moveFromRangeEnd w:id="183"/>
        <w:r w:rsidR="009473F9">
          <w:rPr>
            <w:rFonts w:ascii="TimesNewRoman" w:hAnsi="TimesNewRoman" w:cs="TimesNewRoman"/>
            <w:sz w:val="16"/>
            <w:szCs w:val="16"/>
          </w:rPr>
          <w:t>Dez.</w:t>
        </w:r>
      </w:moveFrom>
      <w:moveFromRangeEnd w:id="185"/>
    </w:p>
    <w:p w14:paraId="66046D68" w14:textId="77777777" w:rsidR="009473F9" w:rsidRDefault="009473F9" w:rsidP="009473F9">
      <w:pPr>
        <w:autoSpaceDE w:val="0"/>
        <w:autoSpaceDN w:val="0"/>
        <w:adjustRightInd w:val="0"/>
        <w:rPr>
          <w:moveFrom w:id="186" w:author="Jacob Rolf (IT-SCG-KB)" w:date="2017-10-02T21:13:00Z"/>
          <w:rFonts w:ascii="TimesNewRoman" w:hAnsi="TimesNewRoman" w:cs="TimesNewRoman"/>
          <w:sz w:val="16"/>
          <w:szCs w:val="16"/>
        </w:rPr>
      </w:pPr>
      <w:moveFromRangeStart w:id="187" w:author="Jacob Rolf (IT-SCG-KB)" w:date="2017-10-02T21:13:00Z" w:name="move494742146"/>
      <w:moveFrom w:id="188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2002, in Kraft seit 1. Jan. 2007 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2006 </w:t>
        </w:r>
        <w:r>
          <w:rPr>
            <w:rFonts w:ascii="TimesNewRoman" w:hAnsi="TimesNewRoman" w:cs="TimesNewRoman"/>
            <w:sz w:val="16"/>
            <w:szCs w:val="16"/>
          </w:rPr>
          <w:t xml:space="preserve">3459; BBl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1999 </w:t>
        </w:r>
        <w:r>
          <w:rPr>
            <w:rFonts w:ascii="TimesNewRoman" w:hAnsi="TimesNewRoman" w:cs="TimesNewRoman"/>
            <w:sz w:val="16"/>
            <w:szCs w:val="16"/>
          </w:rPr>
          <w:t>1979).</w:t>
        </w:r>
      </w:moveFrom>
    </w:p>
    <w:moveFromRangeEnd w:id="187"/>
    <w:p w14:paraId="5E868631" w14:textId="77777777" w:rsidR="009473F9" w:rsidRDefault="00317F64" w:rsidP="009473F9">
      <w:pPr>
        <w:autoSpaceDE w:val="0"/>
        <w:autoSpaceDN w:val="0"/>
        <w:adjustRightInd w:val="0"/>
        <w:rPr>
          <w:moveFrom w:id="189" w:author="Jacob Rolf (IT-SCG-KB)" w:date="2017-10-02T21:13:00Z"/>
          <w:rFonts w:ascii="TimesNewRoman" w:hAnsi="TimesNewRoman" w:cs="TimesNewRoman"/>
          <w:sz w:val="16"/>
          <w:szCs w:val="16"/>
        </w:rPr>
      </w:pPr>
      <w:del w:id="190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76</w:delText>
        </w:r>
      </w:del>
      <w:moveFromRangeStart w:id="191" w:author="Jacob Rolf (IT-SCG-KB)" w:date="2017-10-02T21:13:00Z" w:name="move494742147"/>
      <w:moveFrom w:id="192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 xml:space="preserve"> </w:t>
        </w:r>
        <w:r w:rsidR="009473F9">
          <w:rPr>
            <w:rFonts w:ascii="TimesNewRoman" w:hAnsi="TimesNewRoman" w:cs="TimesNewRoman"/>
            <w:sz w:val="16"/>
            <w:szCs w:val="16"/>
          </w:rPr>
          <w:t xml:space="preserve">Aufgehoben durch Art. 25 des Archivierungsgesetzes vom 26. Juni 1998 (AS </w:t>
        </w:r>
        <w:r w:rsidR="009473F9"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1999 </w:t>
        </w:r>
        <w:r w:rsidR="009473F9">
          <w:rPr>
            <w:rFonts w:ascii="TimesNewRoman" w:hAnsi="TimesNewRoman" w:cs="TimesNewRoman"/>
            <w:sz w:val="16"/>
            <w:szCs w:val="16"/>
          </w:rPr>
          <w:t>2243;</w:t>
        </w:r>
      </w:moveFrom>
    </w:p>
    <w:p w14:paraId="69D6DE97" w14:textId="77777777" w:rsidR="009473F9" w:rsidRDefault="009473F9" w:rsidP="009473F9">
      <w:pPr>
        <w:autoSpaceDE w:val="0"/>
        <w:autoSpaceDN w:val="0"/>
        <w:adjustRightInd w:val="0"/>
        <w:rPr>
          <w:moveFrom w:id="193" w:author="Jacob Rolf (IT-SCG-KB)" w:date="2017-10-02T21:13:00Z"/>
          <w:rFonts w:ascii="TimesNewRoman" w:hAnsi="TimesNewRoman" w:cs="TimesNewRoman"/>
          <w:sz w:val="16"/>
          <w:szCs w:val="16"/>
        </w:rPr>
      </w:pPr>
      <w:moveFrom w:id="194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BBl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1997 </w:t>
        </w:r>
        <w:r>
          <w:rPr>
            <w:rFonts w:ascii="TimesNewRoman" w:hAnsi="TimesNewRoman" w:cs="TimesNewRoman"/>
            <w:sz w:val="16"/>
            <w:szCs w:val="16"/>
          </w:rPr>
          <w:t>II 941).</w:t>
        </w:r>
      </w:moveFrom>
    </w:p>
    <w:p w14:paraId="73262A0F" w14:textId="77777777" w:rsidR="009473F9" w:rsidRDefault="009473F9" w:rsidP="009473F9">
      <w:pPr>
        <w:autoSpaceDE w:val="0"/>
        <w:autoSpaceDN w:val="0"/>
        <w:adjustRightInd w:val="0"/>
        <w:rPr>
          <w:moveFrom w:id="195" w:author="Jacob Rolf (IT-SCG-KB)" w:date="2017-10-02T21:13:00Z"/>
          <w:rFonts w:ascii="TimesNewRoman" w:hAnsi="TimesNewRoman" w:cs="TimesNewRoman"/>
          <w:sz w:val="16"/>
          <w:szCs w:val="16"/>
        </w:rPr>
      </w:pPr>
      <w:moveFrom w:id="196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>Datenschutz</w:t>
        </w:r>
      </w:moveFrom>
    </w:p>
    <w:p w14:paraId="1A286E2C" w14:textId="77777777" w:rsidR="009473F9" w:rsidRDefault="009473F9" w:rsidP="009473F9">
      <w:pPr>
        <w:autoSpaceDE w:val="0"/>
        <w:autoSpaceDN w:val="0"/>
        <w:adjustRightInd w:val="0"/>
        <w:rPr>
          <w:moveFrom w:id="197" w:author="Jacob Rolf (IT-SCG-KB)" w:date="2017-10-02T21:13:00Z"/>
          <w:rFonts w:ascii="TimesNewRoman" w:hAnsi="TimesNewRoman" w:cs="TimesNewRoman"/>
          <w:sz w:val="18"/>
          <w:szCs w:val="18"/>
        </w:rPr>
      </w:pPr>
      <w:moveFrom w:id="198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22</w:t>
        </w:r>
      </w:moveFrom>
    </w:p>
    <w:p w14:paraId="1C17570B" w14:textId="77777777" w:rsidR="009473F9" w:rsidRDefault="009473F9" w:rsidP="009473F9">
      <w:pPr>
        <w:autoSpaceDE w:val="0"/>
        <w:autoSpaceDN w:val="0"/>
        <w:adjustRightInd w:val="0"/>
        <w:rPr>
          <w:moveFrom w:id="199" w:author="Jacob Rolf (IT-SCG-KB)" w:date="2017-10-02T21:13:00Z"/>
          <w:rFonts w:ascii="TimesNewRoman,Bold" w:hAnsi="TimesNewRoman,Bold" w:cs="TimesNewRoman,Bold"/>
          <w:b/>
          <w:bCs/>
          <w:sz w:val="18"/>
          <w:szCs w:val="18"/>
        </w:rPr>
      </w:pPr>
      <w:moveFrom w:id="200" w:author="Jacob Rolf (IT-SCG-KB)" w:date="2017-10-02T21:13:00Z">
        <w:r>
          <w:rPr>
            <w:rFonts w:ascii="TimesNewRoman,Bold" w:hAnsi="TimesNewRoman,Bold" w:cs="TimesNewRoman,Bold"/>
            <w:b/>
            <w:bCs/>
            <w:sz w:val="18"/>
            <w:szCs w:val="18"/>
          </w:rPr>
          <w:t>235.1</w:t>
        </w:r>
      </w:moveFrom>
    </w:p>
    <w:moveFromRangeEnd w:id="191"/>
    <w:p w14:paraId="14B65F8C" w14:textId="52E60CD1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5 </w:t>
      </w:r>
      <w:r>
        <w:rPr>
          <w:rFonts w:ascii="TimesNewRoman" w:hAnsi="TimesNewRoman" w:cs="TimesNewRoman"/>
          <w:sz w:val="18"/>
          <w:szCs w:val="18"/>
        </w:rPr>
        <w:t>Er kann völkerrechtliche Verträge über den Datenschutz abschliessen, wenn sie den</w:t>
      </w:r>
    </w:p>
    <w:p w14:paraId="337C47B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Grundsätzen dieses Gesetzes entsprechen.</w:t>
      </w:r>
    </w:p>
    <w:p w14:paraId="41D8FB3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6 </w:t>
      </w:r>
      <w:r>
        <w:rPr>
          <w:rFonts w:ascii="TimesNewRoman" w:hAnsi="TimesNewRoman" w:cs="TimesNewRoman"/>
          <w:sz w:val="18"/>
          <w:szCs w:val="18"/>
        </w:rPr>
        <w:t>Er regelt, wie Datensammlungen zu sichern sind, deren Daten im Kriegs- oder Krisenfall</w:t>
      </w:r>
    </w:p>
    <w:p w14:paraId="3C2B74B5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zu einer Gefährdung von Leib und Leben der betroffenen Personen führen</w:t>
      </w:r>
    </w:p>
    <w:p w14:paraId="6A290EE8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können.</w:t>
      </w:r>
    </w:p>
    <w:p w14:paraId="442DBB3D" w14:textId="77777777" w:rsidR="009473F9" w:rsidRDefault="009473F9" w:rsidP="009473F9">
      <w:pPr>
        <w:autoSpaceDE w:val="0"/>
        <w:autoSpaceDN w:val="0"/>
        <w:adjustRightInd w:val="0"/>
        <w:rPr>
          <w:ins w:id="201" w:author="Jacob Rolf (IT-SCG-KB)" w:date="2017-10-02T21:13:00Z"/>
          <w:rFonts w:ascii="TimesNewRoman" w:hAnsi="TimesNewRoman" w:cs="TimesNewRoman"/>
          <w:sz w:val="16"/>
          <w:szCs w:val="16"/>
        </w:rPr>
      </w:pPr>
      <w:ins w:id="202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74 </w:t>
        </w:r>
        <w:r>
          <w:rPr>
            <w:rFonts w:ascii="TimesNewRoman" w:hAnsi="TimesNewRoman" w:cs="TimesNewRoman"/>
            <w:sz w:val="16"/>
            <w:szCs w:val="16"/>
          </w:rPr>
          <w:t>Fassung gemäss Art. 333 des Strafgesetzbuches in der Fassung des BG vom</w:t>
        </w:r>
      </w:ins>
    </w:p>
    <w:p w14:paraId="2974EEA6" w14:textId="77777777" w:rsidR="009473F9" w:rsidRDefault="009473F9" w:rsidP="009473F9">
      <w:pPr>
        <w:autoSpaceDE w:val="0"/>
        <w:autoSpaceDN w:val="0"/>
        <w:adjustRightInd w:val="0"/>
        <w:rPr>
          <w:moveTo w:id="203" w:author="Jacob Rolf (IT-SCG-KB)" w:date="2017-10-02T21:13:00Z"/>
          <w:rFonts w:ascii="TimesNewRoman" w:hAnsi="TimesNewRoman" w:cs="TimesNewRoman"/>
          <w:sz w:val="16"/>
          <w:szCs w:val="16"/>
        </w:rPr>
      </w:pPr>
      <w:moveToRangeStart w:id="204" w:author="Jacob Rolf (IT-SCG-KB)" w:date="2017-10-02T21:13:00Z" w:name="move494742144"/>
      <w:moveTo w:id="205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13. </w:t>
        </w:r>
        <w:moveToRangeStart w:id="206" w:author="Jacob Rolf (IT-SCG-KB)" w:date="2017-10-02T21:13:00Z" w:name="move494742145"/>
        <w:moveToRangeEnd w:id="204"/>
        <w:r>
          <w:rPr>
            <w:rFonts w:ascii="TimesNewRoman" w:hAnsi="TimesNewRoman" w:cs="TimesNewRoman"/>
            <w:sz w:val="16"/>
            <w:szCs w:val="16"/>
          </w:rPr>
          <w:t>Dez.</w:t>
        </w:r>
      </w:moveTo>
      <w:moveToRangeEnd w:id="206"/>
      <w:ins w:id="207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 </w:t>
        </w:r>
      </w:ins>
      <w:moveToRangeStart w:id="208" w:author="Jacob Rolf (IT-SCG-KB)" w:date="2017-10-02T21:13:00Z" w:name="move494742146"/>
      <w:moveTo w:id="209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2002, in Kraft seit 1. Jan. 2007 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2006 </w:t>
        </w:r>
        <w:r>
          <w:rPr>
            <w:rFonts w:ascii="TimesNewRoman" w:hAnsi="TimesNewRoman" w:cs="TimesNewRoman"/>
            <w:sz w:val="16"/>
            <w:szCs w:val="16"/>
          </w:rPr>
          <w:t xml:space="preserve">3459; </w:t>
        </w:r>
        <w:proofErr w:type="spellStart"/>
        <w:r>
          <w:rPr>
            <w:rFonts w:ascii="TimesNewRoman" w:hAnsi="TimesNewRoman" w:cs="TimesNewRoman"/>
            <w:sz w:val="16"/>
            <w:szCs w:val="16"/>
          </w:rPr>
          <w:t>BBl</w:t>
        </w:r>
        <w:proofErr w:type="spellEnd"/>
        <w:r>
          <w:rPr>
            <w:rFonts w:ascii="TimesNewRoman" w:hAnsi="TimesNewRoman" w:cs="TimesNewRoman"/>
            <w:sz w:val="16"/>
            <w:szCs w:val="16"/>
          </w:rPr>
          <w:t xml:space="preserve">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1999 </w:t>
        </w:r>
        <w:r>
          <w:rPr>
            <w:rFonts w:ascii="TimesNewRoman" w:hAnsi="TimesNewRoman" w:cs="TimesNewRoman"/>
            <w:sz w:val="16"/>
            <w:szCs w:val="16"/>
          </w:rPr>
          <w:t>1979).</w:t>
        </w:r>
      </w:moveTo>
    </w:p>
    <w:moveToRangeEnd w:id="208"/>
    <w:p w14:paraId="05F427D5" w14:textId="77777777" w:rsidR="009473F9" w:rsidRDefault="009473F9" w:rsidP="009473F9">
      <w:pPr>
        <w:autoSpaceDE w:val="0"/>
        <w:autoSpaceDN w:val="0"/>
        <w:adjustRightInd w:val="0"/>
        <w:rPr>
          <w:moveTo w:id="210" w:author="Jacob Rolf (IT-SCG-KB)" w:date="2017-10-02T21:13:00Z"/>
          <w:rFonts w:ascii="TimesNewRoman" w:hAnsi="TimesNewRoman" w:cs="TimesNewRoman"/>
          <w:sz w:val="16"/>
          <w:szCs w:val="16"/>
        </w:rPr>
      </w:pPr>
      <w:ins w:id="211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75</w:t>
        </w:r>
      </w:ins>
      <w:moveToRangeStart w:id="212" w:author="Jacob Rolf (IT-SCG-KB)" w:date="2017-10-02T21:13:00Z" w:name="move494742147"/>
      <w:moveTo w:id="213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 </w:t>
        </w:r>
        <w:r>
          <w:rPr>
            <w:rFonts w:ascii="TimesNewRoman" w:hAnsi="TimesNewRoman" w:cs="TimesNewRoman"/>
            <w:sz w:val="16"/>
            <w:szCs w:val="16"/>
          </w:rPr>
          <w:t xml:space="preserve">Aufgehoben durch Art. 25 des Archivierungsgesetzes vom 26. Juni 1998 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1999 </w:t>
        </w:r>
        <w:r>
          <w:rPr>
            <w:rFonts w:ascii="TimesNewRoman" w:hAnsi="TimesNewRoman" w:cs="TimesNewRoman"/>
            <w:sz w:val="16"/>
            <w:szCs w:val="16"/>
          </w:rPr>
          <w:t>2243;</w:t>
        </w:r>
      </w:moveTo>
    </w:p>
    <w:p w14:paraId="02A8BB79" w14:textId="77777777" w:rsidR="009473F9" w:rsidRDefault="009473F9" w:rsidP="009473F9">
      <w:pPr>
        <w:autoSpaceDE w:val="0"/>
        <w:autoSpaceDN w:val="0"/>
        <w:adjustRightInd w:val="0"/>
        <w:rPr>
          <w:moveTo w:id="214" w:author="Jacob Rolf (IT-SCG-KB)" w:date="2017-10-02T21:13:00Z"/>
          <w:rFonts w:ascii="TimesNewRoman" w:hAnsi="TimesNewRoman" w:cs="TimesNewRoman"/>
          <w:sz w:val="16"/>
          <w:szCs w:val="16"/>
        </w:rPr>
      </w:pPr>
      <w:proofErr w:type="spellStart"/>
      <w:moveTo w:id="215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>BBl</w:t>
        </w:r>
        <w:proofErr w:type="spellEnd"/>
        <w:r>
          <w:rPr>
            <w:rFonts w:ascii="TimesNewRoman" w:hAnsi="TimesNewRoman" w:cs="TimesNewRoman"/>
            <w:sz w:val="16"/>
            <w:szCs w:val="16"/>
          </w:rPr>
          <w:t xml:space="preserve">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1997 </w:t>
        </w:r>
        <w:r>
          <w:rPr>
            <w:rFonts w:ascii="TimesNewRoman" w:hAnsi="TimesNewRoman" w:cs="TimesNewRoman"/>
            <w:sz w:val="16"/>
            <w:szCs w:val="16"/>
          </w:rPr>
          <w:t>II 941).</w:t>
        </w:r>
      </w:moveTo>
    </w:p>
    <w:p w14:paraId="1E2CC110" w14:textId="77777777" w:rsidR="009473F9" w:rsidRDefault="009473F9" w:rsidP="009473F9">
      <w:pPr>
        <w:autoSpaceDE w:val="0"/>
        <w:autoSpaceDN w:val="0"/>
        <w:adjustRightInd w:val="0"/>
        <w:rPr>
          <w:moveTo w:id="216" w:author="Jacob Rolf (IT-SCG-KB)" w:date="2017-10-02T21:13:00Z"/>
          <w:rFonts w:ascii="TimesNewRoman" w:hAnsi="TimesNewRoman" w:cs="TimesNewRoman"/>
          <w:sz w:val="16"/>
          <w:szCs w:val="16"/>
        </w:rPr>
      </w:pPr>
      <w:moveTo w:id="217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>Datenschutz</w:t>
        </w:r>
      </w:moveTo>
    </w:p>
    <w:p w14:paraId="35F74DD2" w14:textId="77777777" w:rsidR="009473F9" w:rsidRDefault="009473F9" w:rsidP="009473F9">
      <w:pPr>
        <w:autoSpaceDE w:val="0"/>
        <w:autoSpaceDN w:val="0"/>
        <w:adjustRightInd w:val="0"/>
        <w:rPr>
          <w:moveTo w:id="218" w:author="Jacob Rolf (IT-SCG-KB)" w:date="2017-10-02T21:13:00Z"/>
          <w:rFonts w:ascii="TimesNewRoman" w:hAnsi="TimesNewRoman" w:cs="TimesNewRoman"/>
          <w:sz w:val="18"/>
          <w:szCs w:val="18"/>
        </w:rPr>
      </w:pPr>
      <w:moveTo w:id="219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22</w:t>
        </w:r>
      </w:moveTo>
    </w:p>
    <w:p w14:paraId="6B7134F2" w14:textId="77777777" w:rsidR="009473F9" w:rsidRDefault="009473F9" w:rsidP="009473F9">
      <w:pPr>
        <w:autoSpaceDE w:val="0"/>
        <w:autoSpaceDN w:val="0"/>
        <w:adjustRightInd w:val="0"/>
        <w:rPr>
          <w:moveTo w:id="220" w:author="Jacob Rolf (IT-SCG-KB)" w:date="2017-10-02T21:13:00Z"/>
          <w:rFonts w:ascii="TimesNewRoman,Bold" w:hAnsi="TimesNewRoman,Bold" w:cs="TimesNewRoman,Bold"/>
          <w:b/>
          <w:bCs/>
          <w:sz w:val="18"/>
          <w:szCs w:val="18"/>
        </w:rPr>
      </w:pPr>
      <w:moveTo w:id="221" w:author="Jacob Rolf (IT-SCG-KB)" w:date="2017-10-02T21:13:00Z">
        <w:r>
          <w:rPr>
            <w:rFonts w:ascii="TimesNewRoman,Bold" w:hAnsi="TimesNewRoman,Bold" w:cs="TimesNewRoman,Bold"/>
            <w:b/>
            <w:bCs/>
            <w:sz w:val="18"/>
            <w:szCs w:val="18"/>
          </w:rPr>
          <w:t>235.1</w:t>
        </w:r>
      </w:moveTo>
    </w:p>
    <w:moveToRangeEnd w:id="212"/>
    <w:p w14:paraId="710928F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37 </w:t>
      </w:r>
      <w:r>
        <w:rPr>
          <w:rFonts w:ascii="TimesNewRoman" w:hAnsi="TimesNewRoman" w:cs="TimesNewRoman"/>
          <w:sz w:val="18"/>
          <w:szCs w:val="18"/>
        </w:rPr>
        <w:t>Vollzug durch die Kantone</w:t>
      </w:r>
    </w:p>
    <w:p w14:paraId="0774772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Soweit keine kantonalen Datenschutzvorschriften bestehen, die einen angemessenen</w:t>
      </w:r>
    </w:p>
    <w:p w14:paraId="1A0BBF4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Schutz gewährleisten, gelten für das Bearbeiten von Personendaten durch kantonale</w:t>
      </w:r>
    </w:p>
    <w:p w14:paraId="4FB6C64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Organe beim Vollzug von Bundesrecht die Artikel 1–11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>a</w:t>
      </w:r>
      <w:r>
        <w:rPr>
          <w:rFonts w:ascii="TimesNewRoman" w:hAnsi="TimesNewRoman" w:cs="TimesNewRoman"/>
          <w:sz w:val="18"/>
          <w:szCs w:val="18"/>
        </w:rPr>
        <w:t>, 16, 17, 18–22 und 25</w:t>
      </w:r>
    </w:p>
    <w:p w14:paraId="31E1CC24" w14:textId="4672F84B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Absätze 1–3 dieses Gesetzes.</w:t>
      </w:r>
      <w:del w:id="222" w:author="Jacob Rolf (IT-SCG-KB)" w:date="2017-10-02T21:13:00Z">
        <w:r w:rsidR="00317F64">
          <w:rPr>
            <w:rFonts w:ascii="TimesNewRoman" w:hAnsi="TimesNewRoman" w:cs="TimesNewRoman"/>
            <w:sz w:val="13"/>
            <w:szCs w:val="13"/>
          </w:rPr>
          <w:delText>77</w:delText>
        </w:r>
      </w:del>
      <w:ins w:id="223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76</w:t>
        </w:r>
      </w:ins>
    </w:p>
    <w:p w14:paraId="3E6150F4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Die Kantone bestimmen ein Kontrollorgan, welches für die Einhaltung des Datenschutzes</w:t>
      </w:r>
    </w:p>
    <w:p w14:paraId="366B6C3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sorgt. Die Artikel 27, 30 und 31 sind sinngemäss anwendbar.</w:t>
      </w:r>
    </w:p>
    <w:p w14:paraId="52246AED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38 </w:t>
      </w:r>
      <w:r>
        <w:rPr>
          <w:rFonts w:ascii="TimesNewRoman" w:hAnsi="TimesNewRoman" w:cs="TimesNewRoman"/>
          <w:sz w:val="18"/>
          <w:szCs w:val="18"/>
        </w:rPr>
        <w:t>Übergangsbestimmungen</w:t>
      </w:r>
    </w:p>
    <w:p w14:paraId="5A26EF3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Die Inhaber von Datensammlungen müssen bestehende Datensammlungen, die</w:t>
      </w:r>
    </w:p>
    <w:p w14:paraId="22B4317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nach Artikel 11 zu registrieren sind, spätestens ein Jahr nach Inkrafttreten dieses</w:t>
      </w:r>
    </w:p>
    <w:p w14:paraId="75DAF201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Gesetzes anmelden.</w:t>
      </w:r>
    </w:p>
    <w:p w14:paraId="6B8304A6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Sie müssen innert einem Jahr nach Inkrafttreten dieses Gesetzes die notwendigen</w:t>
      </w:r>
    </w:p>
    <w:p w14:paraId="1C5650EA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Vorkehren treffen, damit sie die Auskünfte nach Artikel 8 erteilen können.</w:t>
      </w:r>
    </w:p>
    <w:p w14:paraId="366AD72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3 </w:t>
      </w:r>
      <w:r>
        <w:rPr>
          <w:rFonts w:ascii="TimesNewRoman" w:hAnsi="TimesNewRoman" w:cs="TimesNewRoman"/>
          <w:sz w:val="18"/>
          <w:szCs w:val="18"/>
        </w:rPr>
        <w:t>Bundesorgane dürfen eine bestehende Datensammlung mit besonders schützenswerten</w:t>
      </w:r>
    </w:p>
    <w:p w14:paraId="3BCDE61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Personendaten oder mit Persönlichkeitsprofilen noch bis am 31. Dezember</w:t>
      </w:r>
    </w:p>
    <w:p w14:paraId="64FFD24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2000 benützen, ohne dass die Voraussetzungen von Artikel 17 Absatz 2 erfüllt</w:t>
      </w:r>
    </w:p>
    <w:p w14:paraId="45338952" w14:textId="43AC3109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sind.</w:t>
      </w:r>
      <w:del w:id="224" w:author="Jacob Rolf (IT-SCG-KB)" w:date="2017-10-02T21:13:00Z">
        <w:r w:rsidR="00317F64">
          <w:rPr>
            <w:rFonts w:ascii="TimesNewRoman" w:hAnsi="TimesNewRoman" w:cs="TimesNewRoman"/>
            <w:sz w:val="13"/>
            <w:szCs w:val="13"/>
          </w:rPr>
          <w:delText>78</w:delText>
        </w:r>
      </w:del>
      <w:ins w:id="225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77</w:t>
        </w:r>
      </w:ins>
    </w:p>
    <w:p w14:paraId="6527F537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4 </w:t>
      </w:r>
      <w:r>
        <w:rPr>
          <w:rFonts w:ascii="TimesNewRoman" w:hAnsi="TimesNewRoman" w:cs="TimesNewRoman"/>
          <w:sz w:val="18"/>
          <w:szCs w:val="18"/>
        </w:rPr>
        <w:t>Im Asyl- und Ausländerbereich wird die Frist nach Absatz 3 bis zum Inkrafttreten</w:t>
      </w:r>
    </w:p>
    <w:p w14:paraId="48F7246F" w14:textId="3FE1ED4D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des totalrevidierten Asylgesetzes vom 26. Juni </w:t>
      </w:r>
      <w:del w:id="226" w:author="Jacob Rolf (IT-SCG-KB)" w:date="2017-10-02T21:13:00Z">
        <w:r w:rsidR="00317F64">
          <w:rPr>
            <w:rFonts w:ascii="TimesNewRoman" w:hAnsi="TimesNewRoman" w:cs="TimesNewRoman"/>
            <w:sz w:val="18"/>
            <w:szCs w:val="18"/>
          </w:rPr>
          <w:delText>1998</w:delText>
        </w:r>
        <w:r w:rsidR="00317F64">
          <w:rPr>
            <w:rFonts w:ascii="TimesNewRoman" w:hAnsi="TimesNewRoman" w:cs="TimesNewRoman"/>
            <w:sz w:val="13"/>
            <w:szCs w:val="13"/>
          </w:rPr>
          <w:delText>79</w:delText>
        </w:r>
      </w:del>
      <w:ins w:id="227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1998</w:t>
        </w:r>
        <w:r>
          <w:rPr>
            <w:rFonts w:ascii="TimesNewRoman" w:hAnsi="TimesNewRoman" w:cs="TimesNewRoman"/>
            <w:sz w:val="13"/>
            <w:szCs w:val="13"/>
          </w:rPr>
          <w:t>78</w:t>
        </w:r>
      </w:ins>
      <w:r>
        <w:rPr>
          <w:rFonts w:ascii="TimesNewRoman" w:hAnsi="TimesNewRoman" w:cs="TimesNewRoman"/>
          <w:sz w:val="13"/>
          <w:szCs w:val="13"/>
        </w:rPr>
        <w:t xml:space="preserve"> </w:t>
      </w:r>
      <w:r>
        <w:rPr>
          <w:rFonts w:ascii="TimesNewRoman" w:hAnsi="TimesNewRoman" w:cs="TimesNewRoman"/>
          <w:sz w:val="18"/>
          <w:szCs w:val="18"/>
        </w:rPr>
        <w:t>sowie der Änderung des</w:t>
      </w:r>
    </w:p>
    <w:p w14:paraId="4C3D8DEA" w14:textId="5959844E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 xml:space="preserve">Bundesgesetzes vom 26. März </w:t>
      </w:r>
      <w:del w:id="228" w:author="Jacob Rolf (IT-SCG-KB)" w:date="2017-10-02T21:13:00Z">
        <w:r w:rsidR="00317F64">
          <w:rPr>
            <w:rFonts w:ascii="TimesNewRoman" w:hAnsi="TimesNewRoman" w:cs="TimesNewRoman"/>
            <w:sz w:val="18"/>
            <w:szCs w:val="18"/>
          </w:rPr>
          <w:delText>1931</w:delText>
        </w:r>
        <w:r w:rsidR="00317F64">
          <w:rPr>
            <w:rFonts w:ascii="TimesNewRoman" w:hAnsi="TimesNewRoman" w:cs="TimesNewRoman"/>
            <w:sz w:val="13"/>
            <w:szCs w:val="13"/>
          </w:rPr>
          <w:delText>80</w:delText>
        </w:r>
      </w:del>
      <w:ins w:id="229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1931</w:t>
        </w:r>
        <w:r>
          <w:rPr>
            <w:rFonts w:ascii="TimesNewRoman" w:hAnsi="TimesNewRoman" w:cs="TimesNewRoman"/>
            <w:sz w:val="13"/>
            <w:szCs w:val="13"/>
          </w:rPr>
          <w:t>79</w:t>
        </w:r>
      </w:ins>
      <w:r>
        <w:rPr>
          <w:rFonts w:ascii="TimesNewRoman" w:hAnsi="TimesNewRoman" w:cs="TimesNewRoman"/>
          <w:sz w:val="13"/>
          <w:szCs w:val="13"/>
        </w:rPr>
        <w:t xml:space="preserve"> </w:t>
      </w:r>
      <w:r>
        <w:rPr>
          <w:rFonts w:ascii="TimesNewRoman" w:hAnsi="TimesNewRoman" w:cs="TimesNewRoman"/>
          <w:sz w:val="18"/>
          <w:szCs w:val="18"/>
        </w:rPr>
        <w:t>über Aufenthalt und Niederlassung der Ausländer</w:t>
      </w:r>
    </w:p>
    <w:p w14:paraId="707A30CF" w14:textId="5A357C4D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verlängert.</w:t>
      </w:r>
      <w:del w:id="230" w:author="Jacob Rolf (IT-SCG-KB)" w:date="2017-10-02T21:13:00Z">
        <w:r w:rsidR="00317F64">
          <w:rPr>
            <w:rFonts w:ascii="TimesNewRoman" w:hAnsi="TimesNewRoman" w:cs="TimesNewRoman"/>
            <w:sz w:val="13"/>
            <w:szCs w:val="13"/>
          </w:rPr>
          <w:delText>81</w:delText>
        </w:r>
      </w:del>
      <w:ins w:id="231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80</w:t>
        </w:r>
      </w:ins>
    </w:p>
    <w:p w14:paraId="1AAF5722" w14:textId="77777777" w:rsidR="009473F9" w:rsidRDefault="009473F9" w:rsidP="009473F9">
      <w:pPr>
        <w:autoSpaceDE w:val="0"/>
        <w:autoSpaceDN w:val="0"/>
        <w:adjustRightInd w:val="0"/>
        <w:rPr>
          <w:moveTo w:id="232" w:author="Jacob Rolf (IT-SCG-KB)" w:date="2017-10-02T21:13:00Z"/>
          <w:rFonts w:ascii="TimesNewRoman" w:hAnsi="TimesNewRoman" w:cs="TimesNewRoman"/>
          <w:sz w:val="18"/>
          <w:szCs w:val="18"/>
        </w:rPr>
      </w:pPr>
      <w:moveToRangeStart w:id="233" w:author="Jacob Rolf (IT-SCG-KB)" w:date="2017-10-02T21:13:00Z" w:name="move494742143"/>
      <w:moveTo w:id="234" w:author="Jacob Rolf (IT-SCG-KB)" w:date="2017-10-02T21:13:00Z">
        <w:r>
          <w:rPr>
            <w:rFonts w:ascii="TimesNewRoman,Bold" w:hAnsi="TimesNewRoman,Bold"/>
            <w:b/>
            <w:sz w:val="18"/>
            <w:rPrChange w:id="235" w:author="Jacob Rolf (IT-SCG-KB)" w:date="2017-10-02T21:13:00Z">
              <w:rPr>
                <w:rFonts w:ascii="TimesNewRoman" w:hAnsi="TimesNewRoman"/>
                <w:sz w:val="16"/>
              </w:rPr>
            </w:rPrChange>
          </w:rPr>
          <w:t xml:space="preserve">Art. </w:t>
        </w:r>
      </w:moveTo>
      <w:moveToRangeEnd w:id="233"/>
      <w:ins w:id="236" w:author="Jacob Rolf (IT-SCG-KB)" w:date="2017-10-02T21:13:00Z">
        <w:r>
          <w:rPr>
            <w:rFonts w:ascii="TimesNewRoman,Bold" w:hAnsi="TimesNewRoman,Bold" w:cs="TimesNewRoman,Bold"/>
            <w:b/>
            <w:bCs/>
            <w:sz w:val="18"/>
            <w:szCs w:val="18"/>
          </w:rPr>
          <w:t>38</w:t>
        </w:r>
        <w:r>
          <w:rPr>
            <w:rFonts w:ascii="TimesNewRoman,Italic" w:hAnsi="TimesNewRoman,Italic" w:cs="TimesNewRoman,Italic"/>
            <w:i/>
            <w:iCs/>
            <w:sz w:val="18"/>
            <w:szCs w:val="18"/>
          </w:rPr>
          <w:t>a</w:t>
        </w:r>
        <w:r>
          <w:rPr>
            <w:rFonts w:ascii="TimesNewRoman" w:hAnsi="TimesNewRoman" w:cs="TimesNewRoman"/>
            <w:sz w:val="13"/>
            <w:szCs w:val="13"/>
          </w:rPr>
          <w:t>81</w:t>
        </w:r>
      </w:ins>
      <w:moveToRangeStart w:id="237" w:author="Jacob Rolf (IT-SCG-KB)" w:date="2017-10-02T21:13:00Z" w:name="move494742148"/>
      <w:moveTo w:id="238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 </w:t>
        </w:r>
        <w:r>
          <w:rPr>
            <w:rFonts w:ascii="TimesNewRoman" w:hAnsi="TimesNewRoman" w:cs="TimesNewRoman"/>
            <w:sz w:val="18"/>
            <w:szCs w:val="18"/>
          </w:rPr>
          <w:t>Übergangsbestimmung zur Änderung vom 19. März 2010</w:t>
        </w:r>
      </w:moveTo>
    </w:p>
    <w:p w14:paraId="53AE7669" w14:textId="77777777" w:rsidR="009473F9" w:rsidRDefault="009473F9" w:rsidP="009473F9">
      <w:pPr>
        <w:autoSpaceDE w:val="0"/>
        <w:autoSpaceDN w:val="0"/>
        <w:adjustRightInd w:val="0"/>
        <w:rPr>
          <w:moveTo w:id="239" w:author="Jacob Rolf (IT-SCG-KB)" w:date="2017-10-02T21:13:00Z"/>
          <w:rFonts w:ascii="TimesNewRoman" w:hAnsi="TimesNewRoman" w:cs="TimesNewRoman"/>
          <w:sz w:val="18"/>
          <w:szCs w:val="18"/>
        </w:rPr>
      </w:pPr>
      <w:moveTo w:id="240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Die Wahl des Beauftragten und die Beendigung seines Arbeitsverhältnisses unterstehen</w:t>
        </w:r>
      </w:moveTo>
    </w:p>
    <w:p w14:paraId="670189C9" w14:textId="77777777" w:rsidR="009473F9" w:rsidRDefault="009473F9" w:rsidP="009473F9">
      <w:pPr>
        <w:autoSpaceDE w:val="0"/>
        <w:autoSpaceDN w:val="0"/>
        <w:adjustRightInd w:val="0"/>
        <w:rPr>
          <w:moveTo w:id="241" w:author="Jacob Rolf (IT-SCG-KB)" w:date="2017-10-02T21:13:00Z"/>
          <w:rFonts w:ascii="TimesNewRoman" w:hAnsi="TimesNewRoman" w:cs="TimesNewRoman"/>
          <w:sz w:val="18"/>
          <w:szCs w:val="18"/>
        </w:rPr>
      </w:pPr>
      <w:moveTo w:id="242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bis zum Ende der Legislaturperiode, in der diese Änderung in Kraft tritt, dem</w:t>
        </w:r>
      </w:moveTo>
    </w:p>
    <w:p w14:paraId="410FD696" w14:textId="77777777" w:rsidR="009473F9" w:rsidRDefault="009473F9" w:rsidP="009473F9">
      <w:pPr>
        <w:autoSpaceDE w:val="0"/>
        <w:autoSpaceDN w:val="0"/>
        <w:adjustRightInd w:val="0"/>
        <w:rPr>
          <w:moveTo w:id="243" w:author="Jacob Rolf (IT-SCG-KB)" w:date="2017-10-02T21:13:00Z"/>
          <w:rFonts w:ascii="TimesNewRoman" w:hAnsi="TimesNewRoman" w:cs="TimesNewRoman"/>
          <w:sz w:val="18"/>
          <w:szCs w:val="18"/>
        </w:rPr>
      </w:pPr>
      <w:moveTo w:id="244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bisherigen Recht.</w:t>
        </w:r>
      </w:moveTo>
    </w:p>
    <w:moveToRangeEnd w:id="237"/>
    <w:p w14:paraId="17A807EB" w14:textId="77777777" w:rsidR="009473F9" w:rsidRDefault="009473F9" w:rsidP="009473F9">
      <w:pPr>
        <w:autoSpaceDE w:val="0"/>
        <w:autoSpaceDN w:val="0"/>
        <w:adjustRightInd w:val="0"/>
        <w:rPr>
          <w:moveTo w:id="245" w:author="Jacob Rolf (IT-SCG-KB)" w:date="2017-10-02T21:13:00Z"/>
          <w:rFonts w:ascii="TimesNewRoman" w:hAnsi="TimesNewRoman" w:cs="TimesNewRoman"/>
          <w:sz w:val="16"/>
          <w:szCs w:val="16"/>
        </w:rPr>
      </w:pPr>
      <w:ins w:id="246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76</w:t>
        </w:r>
      </w:ins>
      <w:moveToRangeStart w:id="247" w:author="Jacob Rolf (IT-SCG-KB)" w:date="2017-10-02T21:13:00Z" w:name="move494742142"/>
      <w:moveTo w:id="248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 </w:t>
        </w:r>
        <w:r>
          <w:rPr>
            <w:rFonts w:ascii="TimesNewRoman" w:hAnsi="TimesNewRoman" w:cs="TimesNewRoman"/>
            <w:sz w:val="16"/>
            <w:szCs w:val="16"/>
          </w:rPr>
          <w:t>Fassung gemäss Ziff. I des BG vom 24. März 2006, in Kraft seit 1. Jan. 2008</w:t>
        </w:r>
      </w:moveTo>
    </w:p>
    <w:p w14:paraId="24448A87" w14:textId="77777777" w:rsidR="009473F9" w:rsidRDefault="009473F9" w:rsidP="009473F9">
      <w:pPr>
        <w:autoSpaceDE w:val="0"/>
        <w:autoSpaceDN w:val="0"/>
        <w:adjustRightInd w:val="0"/>
        <w:rPr>
          <w:moveTo w:id="249" w:author="Jacob Rolf (IT-SCG-KB)" w:date="2017-10-02T21:13:00Z"/>
          <w:rFonts w:ascii="TimesNewRoman" w:hAnsi="TimesNewRoman" w:cs="TimesNewRoman"/>
          <w:sz w:val="16"/>
          <w:szCs w:val="16"/>
        </w:rPr>
      </w:pPr>
      <w:moveTo w:id="250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2007 </w:t>
        </w:r>
        <w:r>
          <w:rPr>
            <w:rFonts w:ascii="TimesNewRoman" w:hAnsi="TimesNewRoman" w:cs="TimesNewRoman"/>
            <w:sz w:val="16"/>
            <w:szCs w:val="16"/>
          </w:rPr>
          <w:t xml:space="preserve">4983; </w:t>
        </w:r>
        <w:proofErr w:type="spellStart"/>
        <w:r>
          <w:rPr>
            <w:rFonts w:ascii="TimesNewRoman" w:hAnsi="TimesNewRoman" w:cs="TimesNewRoman"/>
            <w:sz w:val="16"/>
            <w:szCs w:val="16"/>
          </w:rPr>
          <w:t>BBl</w:t>
        </w:r>
        <w:proofErr w:type="spellEnd"/>
        <w:r>
          <w:rPr>
            <w:rFonts w:ascii="TimesNewRoman" w:hAnsi="TimesNewRoman" w:cs="TimesNewRoman"/>
            <w:sz w:val="16"/>
            <w:szCs w:val="16"/>
          </w:rPr>
          <w:t xml:space="preserve">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2003 </w:t>
        </w:r>
        <w:r>
          <w:rPr>
            <w:rFonts w:ascii="TimesNewRoman" w:hAnsi="TimesNewRoman" w:cs="TimesNewRoman"/>
            <w:sz w:val="16"/>
            <w:szCs w:val="16"/>
          </w:rPr>
          <w:t>2101).</w:t>
        </w:r>
      </w:moveTo>
    </w:p>
    <w:moveToRangeEnd w:id="247"/>
    <w:p w14:paraId="67AE7FF0" w14:textId="77777777" w:rsidR="009473F9" w:rsidRDefault="00317F64" w:rsidP="009473F9">
      <w:pPr>
        <w:autoSpaceDE w:val="0"/>
        <w:autoSpaceDN w:val="0"/>
        <w:adjustRightInd w:val="0"/>
        <w:rPr>
          <w:moveFrom w:id="251" w:author="Jacob Rolf (IT-SCG-KB)" w:date="2017-10-02T21:13:00Z"/>
          <w:rFonts w:ascii="TimesNewRoman" w:hAnsi="TimesNewRoman" w:cs="TimesNewRoman"/>
          <w:sz w:val="16"/>
          <w:szCs w:val="16"/>
        </w:rPr>
      </w:pPr>
      <w:del w:id="252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 xml:space="preserve">77 </w:delText>
        </w:r>
        <w:r>
          <w:rPr>
            <w:rFonts w:ascii="TimesNewRoman" w:hAnsi="TimesNewRoman" w:cs="TimesNewRoman"/>
            <w:sz w:val="16"/>
            <w:szCs w:val="16"/>
          </w:rPr>
          <w:delText xml:space="preserve">Fassung gemäss Ziff. </w:delText>
        </w:r>
      </w:del>
      <w:ins w:id="253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>77</w:t>
        </w:r>
      </w:ins>
      <w:moveFromRangeStart w:id="254" w:author="Jacob Rolf (IT-SCG-KB)" w:date="2017-10-02T21:13:00Z" w:name="move494742141"/>
      <w:moveFrom w:id="255" w:author="Jacob Rolf (IT-SCG-KB)" w:date="2017-10-02T21:13:00Z">
        <w:r w:rsidR="009473F9">
          <w:rPr>
            <w:rFonts w:ascii="TimesNewRoman" w:hAnsi="TimesNewRoman" w:cs="TimesNewRoman"/>
            <w:sz w:val="16"/>
            <w:szCs w:val="16"/>
          </w:rPr>
          <w:t>I des BG vom 24. März 2006, in Kraft seit 1. Jan. 2008</w:t>
        </w:r>
      </w:moveFrom>
    </w:p>
    <w:p w14:paraId="2C6F0569" w14:textId="77777777" w:rsidR="009473F9" w:rsidRDefault="009473F9" w:rsidP="009473F9">
      <w:pPr>
        <w:autoSpaceDE w:val="0"/>
        <w:autoSpaceDN w:val="0"/>
        <w:adjustRightInd w:val="0"/>
        <w:rPr>
          <w:moveFrom w:id="256" w:author="Jacob Rolf (IT-SCG-KB)" w:date="2017-10-02T21:13:00Z"/>
          <w:rFonts w:ascii="TimesNewRoman" w:hAnsi="TimesNewRoman" w:cs="TimesNewRoman"/>
          <w:sz w:val="16"/>
          <w:szCs w:val="16"/>
        </w:rPr>
      </w:pPr>
      <w:moveFrom w:id="257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2007 </w:t>
        </w:r>
        <w:r>
          <w:rPr>
            <w:rFonts w:ascii="TimesNewRoman" w:hAnsi="TimesNewRoman" w:cs="TimesNewRoman"/>
            <w:sz w:val="16"/>
            <w:szCs w:val="16"/>
          </w:rPr>
          <w:t xml:space="preserve">4983; BBl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2003 </w:t>
        </w:r>
        <w:r>
          <w:rPr>
            <w:rFonts w:ascii="TimesNewRoman" w:hAnsi="TimesNewRoman" w:cs="TimesNewRoman"/>
            <w:sz w:val="16"/>
            <w:szCs w:val="16"/>
          </w:rPr>
          <w:t>2101).</w:t>
        </w:r>
      </w:moveFrom>
    </w:p>
    <w:moveFromRangeEnd w:id="254"/>
    <w:p w14:paraId="748333CF" w14:textId="3A2F6436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del w:id="258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78</w:delText>
        </w:r>
      </w:del>
      <w:r w:rsidR="009473F9">
        <w:rPr>
          <w:rFonts w:ascii="TimesNewRoman" w:hAnsi="TimesNewRoman" w:cs="TimesNewRoman"/>
          <w:sz w:val="13"/>
          <w:szCs w:val="13"/>
        </w:rPr>
        <w:t xml:space="preserve"> </w:t>
      </w:r>
      <w:r w:rsidR="009473F9">
        <w:rPr>
          <w:rFonts w:ascii="TimesNewRoman" w:hAnsi="TimesNewRoman" w:cs="TimesNewRoman"/>
          <w:sz w:val="16"/>
          <w:szCs w:val="16"/>
        </w:rPr>
        <w:t>Fassung gemäss Ziff. I des BB vom 26. Juni 1998, in Kraft bis 31. Dez. 2000</w:t>
      </w:r>
    </w:p>
    <w:p w14:paraId="68677313" w14:textId="77777777" w:rsidR="009473F9" w:rsidRPr="002510E3" w:rsidRDefault="009473F9" w:rsidP="009473F9">
      <w:pPr>
        <w:autoSpaceDE w:val="0"/>
        <w:autoSpaceDN w:val="0"/>
        <w:adjustRightInd w:val="0"/>
        <w:rPr>
          <w:rFonts w:ascii="TimesNewRoman" w:hAnsi="TimesNewRoman"/>
          <w:sz w:val="16"/>
          <w:lang w:val="en-US"/>
          <w:rPrChange w:id="259" w:author="Jacob Rolf (IT-SCG-KB)" w:date="2017-10-02T21:13:00Z">
            <w:rPr>
              <w:rFonts w:ascii="TimesNewRoman" w:hAnsi="TimesNewRoman"/>
              <w:sz w:val="16"/>
            </w:rPr>
          </w:rPrChange>
        </w:rPr>
      </w:pPr>
      <w:r w:rsidRPr="002510E3">
        <w:rPr>
          <w:rFonts w:ascii="TimesNewRoman" w:hAnsi="TimesNewRoman"/>
          <w:sz w:val="16"/>
          <w:lang w:val="en-US"/>
          <w:rPrChange w:id="260" w:author="Jacob Rolf (IT-SCG-KB)" w:date="2017-10-02T21:13:00Z">
            <w:rPr>
              <w:rFonts w:ascii="TimesNewRoman" w:hAnsi="TimesNewRoman"/>
              <w:sz w:val="16"/>
            </w:rPr>
          </w:rPrChange>
        </w:rPr>
        <w:t xml:space="preserve">(AS </w:t>
      </w:r>
      <w:r w:rsidRPr="002510E3">
        <w:rPr>
          <w:rFonts w:ascii="TimesNewRoman,Bold" w:hAnsi="TimesNewRoman,Bold"/>
          <w:b/>
          <w:sz w:val="16"/>
          <w:lang w:val="en-US"/>
          <w:rPrChange w:id="261" w:author="Jacob Rolf (IT-SCG-KB)" w:date="2017-10-02T21:13:00Z">
            <w:rPr>
              <w:rFonts w:ascii="TimesNewRoman,Bold" w:hAnsi="TimesNewRoman,Bold"/>
              <w:b/>
              <w:sz w:val="16"/>
            </w:rPr>
          </w:rPrChange>
        </w:rPr>
        <w:t xml:space="preserve">1998 </w:t>
      </w:r>
      <w:r w:rsidRPr="002510E3">
        <w:rPr>
          <w:rFonts w:ascii="TimesNewRoman" w:hAnsi="TimesNewRoman"/>
          <w:sz w:val="16"/>
          <w:lang w:val="en-US"/>
          <w:rPrChange w:id="262" w:author="Jacob Rolf (IT-SCG-KB)" w:date="2017-10-02T21:13:00Z">
            <w:rPr>
              <w:rFonts w:ascii="TimesNewRoman" w:hAnsi="TimesNewRoman"/>
              <w:sz w:val="16"/>
            </w:rPr>
          </w:rPrChange>
        </w:rPr>
        <w:t xml:space="preserve">1586; </w:t>
      </w:r>
      <w:proofErr w:type="spellStart"/>
      <w:r w:rsidRPr="002510E3">
        <w:rPr>
          <w:rFonts w:ascii="TimesNewRoman" w:hAnsi="TimesNewRoman"/>
          <w:sz w:val="16"/>
          <w:lang w:val="en-US"/>
          <w:rPrChange w:id="263" w:author="Jacob Rolf (IT-SCG-KB)" w:date="2017-10-02T21:13:00Z">
            <w:rPr>
              <w:rFonts w:ascii="TimesNewRoman" w:hAnsi="TimesNewRoman"/>
              <w:sz w:val="16"/>
            </w:rPr>
          </w:rPrChange>
        </w:rPr>
        <w:t>BBl</w:t>
      </w:r>
      <w:proofErr w:type="spellEnd"/>
      <w:r w:rsidRPr="002510E3">
        <w:rPr>
          <w:rFonts w:ascii="TimesNewRoman" w:hAnsi="TimesNewRoman"/>
          <w:sz w:val="16"/>
          <w:lang w:val="en-US"/>
          <w:rPrChange w:id="264" w:author="Jacob Rolf (IT-SCG-KB)" w:date="2017-10-02T21:13:00Z">
            <w:rPr>
              <w:rFonts w:ascii="TimesNewRoman" w:hAnsi="TimesNewRoman"/>
              <w:sz w:val="16"/>
            </w:rPr>
          </w:rPrChange>
        </w:rPr>
        <w:t xml:space="preserve"> </w:t>
      </w:r>
      <w:r w:rsidRPr="002510E3">
        <w:rPr>
          <w:rFonts w:ascii="TimesNewRoman,Bold" w:hAnsi="TimesNewRoman,Bold"/>
          <w:b/>
          <w:sz w:val="16"/>
          <w:lang w:val="en-US"/>
          <w:rPrChange w:id="265" w:author="Jacob Rolf (IT-SCG-KB)" w:date="2017-10-02T21:13:00Z">
            <w:rPr>
              <w:rFonts w:ascii="TimesNewRoman,Bold" w:hAnsi="TimesNewRoman,Bold"/>
              <w:b/>
              <w:sz w:val="16"/>
            </w:rPr>
          </w:rPrChange>
        </w:rPr>
        <w:t xml:space="preserve">1998 </w:t>
      </w:r>
      <w:r w:rsidRPr="002510E3">
        <w:rPr>
          <w:rFonts w:ascii="TimesNewRoman" w:hAnsi="TimesNewRoman"/>
          <w:sz w:val="16"/>
          <w:lang w:val="en-US"/>
          <w:rPrChange w:id="266" w:author="Jacob Rolf (IT-SCG-KB)" w:date="2017-10-02T21:13:00Z">
            <w:rPr>
              <w:rFonts w:ascii="TimesNewRoman" w:hAnsi="TimesNewRoman"/>
              <w:sz w:val="16"/>
            </w:rPr>
          </w:rPrChange>
        </w:rPr>
        <w:t>1579 1583).</w:t>
      </w:r>
    </w:p>
    <w:p w14:paraId="63B688E0" w14:textId="47244801" w:rsidR="009473F9" w:rsidRPr="002510E3" w:rsidRDefault="00317F64" w:rsidP="009473F9">
      <w:pPr>
        <w:autoSpaceDE w:val="0"/>
        <w:autoSpaceDN w:val="0"/>
        <w:adjustRightInd w:val="0"/>
        <w:rPr>
          <w:rFonts w:ascii="TimesNewRoman,Bold" w:hAnsi="TimesNewRoman,Bold"/>
          <w:b/>
          <w:sz w:val="16"/>
          <w:lang w:val="en-US"/>
          <w:rPrChange w:id="267" w:author="Jacob Rolf (IT-SCG-KB)" w:date="2017-10-02T21:13:00Z">
            <w:rPr>
              <w:rFonts w:ascii="TimesNewRoman,Bold" w:hAnsi="TimesNewRoman,Bold"/>
              <w:b/>
              <w:sz w:val="16"/>
            </w:rPr>
          </w:rPrChange>
        </w:rPr>
      </w:pPr>
      <w:del w:id="268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79</w:delText>
        </w:r>
      </w:del>
      <w:ins w:id="269" w:author="Jacob Rolf (IT-SCG-KB)" w:date="2017-10-02T21:13:00Z">
        <w:r w:rsidR="009473F9" w:rsidRPr="002510E3">
          <w:rPr>
            <w:rFonts w:ascii="TimesNewRoman" w:hAnsi="TimesNewRoman" w:cs="TimesNewRoman"/>
            <w:sz w:val="13"/>
            <w:szCs w:val="13"/>
            <w:lang w:val="en-US"/>
          </w:rPr>
          <w:t>78</w:t>
        </w:r>
      </w:ins>
      <w:r w:rsidR="009473F9" w:rsidRPr="002510E3">
        <w:rPr>
          <w:rFonts w:ascii="TimesNewRoman" w:hAnsi="TimesNewRoman"/>
          <w:sz w:val="13"/>
          <w:lang w:val="en-US"/>
          <w:rPrChange w:id="270" w:author="Jacob Rolf (IT-SCG-KB)" w:date="2017-10-02T21:13:00Z">
            <w:rPr>
              <w:rFonts w:ascii="TimesNewRoman" w:hAnsi="TimesNewRoman"/>
              <w:sz w:val="13"/>
            </w:rPr>
          </w:rPrChange>
        </w:rPr>
        <w:t xml:space="preserve"> </w:t>
      </w:r>
      <w:r w:rsidR="009473F9" w:rsidRPr="002510E3">
        <w:rPr>
          <w:rFonts w:ascii="TimesNewRoman" w:hAnsi="TimesNewRoman"/>
          <w:sz w:val="16"/>
          <w:lang w:val="en-US"/>
          <w:rPrChange w:id="271" w:author="Jacob Rolf (IT-SCG-KB)" w:date="2017-10-02T21:13:00Z">
            <w:rPr>
              <w:rFonts w:ascii="TimesNewRoman" w:hAnsi="TimesNewRoman"/>
              <w:sz w:val="16"/>
            </w:rPr>
          </w:rPrChange>
        </w:rPr>
        <w:t xml:space="preserve">SR </w:t>
      </w:r>
      <w:r w:rsidR="009473F9" w:rsidRPr="002510E3">
        <w:rPr>
          <w:rFonts w:ascii="TimesNewRoman,Bold" w:hAnsi="TimesNewRoman,Bold"/>
          <w:b/>
          <w:sz w:val="16"/>
          <w:lang w:val="en-US"/>
          <w:rPrChange w:id="272" w:author="Jacob Rolf (IT-SCG-KB)" w:date="2017-10-02T21:13:00Z">
            <w:rPr>
              <w:rFonts w:ascii="TimesNewRoman,Bold" w:hAnsi="TimesNewRoman,Bold"/>
              <w:b/>
              <w:sz w:val="16"/>
            </w:rPr>
          </w:rPrChange>
        </w:rPr>
        <w:t>142.31</w:t>
      </w:r>
    </w:p>
    <w:p w14:paraId="6CADE592" w14:textId="393B8705" w:rsidR="009473F9" w:rsidRPr="002510E3" w:rsidRDefault="00317F64" w:rsidP="009473F9">
      <w:pPr>
        <w:autoSpaceDE w:val="0"/>
        <w:autoSpaceDN w:val="0"/>
        <w:adjustRightInd w:val="0"/>
        <w:rPr>
          <w:ins w:id="273" w:author="Jacob Rolf (IT-SCG-KB)" w:date="2017-10-02T21:13:00Z"/>
          <w:rFonts w:ascii="TimesNewRoman" w:hAnsi="TimesNewRoman" w:cs="TimesNewRoman"/>
          <w:sz w:val="16"/>
          <w:szCs w:val="16"/>
          <w:lang w:val="en-US"/>
        </w:rPr>
      </w:pPr>
      <w:del w:id="274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80</w:delText>
        </w:r>
      </w:del>
      <w:ins w:id="275" w:author="Jacob Rolf (IT-SCG-KB)" w:date="2017-10-02T21:13:00Z">
        <w:r w:rsidR="009473F9" w:rsidRPr="002510E3">
          <w:rPr>
            <w:rFonts w:ascii="TimesNewRoman" w:hAnsi="TimesNewRoman" w:cs="TimesNewRoman"/>
            <w:sz w:val="13"/>
            <w:szCs w:val="13"/>
            <w:lang w:val="en-US"/>
          </w:rPr>
          <w:t>79</w:t>
        </w:r>
      </w:ins>
      <w:r w:rsidR="009473F9" w:rsidRPr="002510E3">
        <w:rPr>
          <w:rFonts w:ascii="TimesNewRoman" w:hAnsi="TimesNewRoman"/>
          <w:sz w:val="13"/>
          <w:lang w:val="en-US"/>
          <w:rPrChange w:id="276" w:author="Jacob Rolf (IT-SCG-KB)" w:date="2017-10-02T21:13:00Z">
            <w:rPr>
              <w:rFonts w:ascii="TimesNewRoman" w:hAnsi="TimesNewRoman"/>
              <w:sz w:val="13"/>
            </w:rPr>
          </w:rPrChange>
        </w:rPr>
        <w:t xml:space="preserve"> </w:t>
      </w:r>
      <w:r w:rsidR="009473F9" w:rsidRPr="002510E3">
        <w:rPr>
          <w:rFonts w:ascii="TimesNewRoman" w:hAnsi="TimesNewRoman"/>
          <w:sz w:val="16"/>
          <w:lang w:val="en-US"/>
          <w:rPrChange w:id="277" w:author="Jacob Rolf (IT-SCG-KB)" w:date="2017-10-02T21:13:00Z">
            <w:rPr>
              <w:rFonts w:ascii="TimesNewRoman" w:hAnsi="TimesNewRoman"/>
              <w:sz w:val="16"/>
            </w:rPr>
          </w:rPrChange>
        </w:rPr>
        <w:t xml:space="preserve">[BS </w:t>
      </w:r>
      <w:r w:rsidR="009473F9" w:rsidRPr="002510E3">
        <w:rPr>
          <w:rFonts w:ascii="TimesNewRoman,Bold" w:hAnsi="TimesNewRoman,Bold"/>
          <w:b/>
          <w:sz w:val="16"/>
          <w:lang w:val="en-US"/>
          <w:rPrChange w:id="278" w:author="Jacob Rolf (IT-SCG-KB)" w:date="2017-10-02T21:13:00Z">
            <w:rPr>
              <w:rFonts w:ascii="TimesNewRoman,Bold" w:hAnsi="TimesNewRoman,Bold"/>
              <w:b/>
              <w:sz w:val="16"/>
            </w:rPr>
          </w:rPrChange>
        </w:rPr>
        <w:t xml:space="preserve">1 </w:t>
      </w:r>
      <w:r w:rsidR="009473F9" w:rsidRPr="002510E3">
        <w:rPr>
          <w:rFonts w:ascii="TimesNewRoman" w:hAnsi="TimesNewRoman"/>
          <w:sz w:val="16"/>
          <w:lang w:val="en-US"/>
          <w:rPrChange w:id="279" w:author="Jacob Rolf (IT-SCG-KB)" w:date="2017-10-02T21:13:00Z">
            <w:rPr>
              <w:rFonts w:ascii="TimesNewRoman" w:hAnsi="TimesNewRoman"/>
              <w:sz w:val="16"/>
            </w:rPr>
          </w:rPrChange>
        </w:rPr>
        <w:t xml:space="preserve">121; AS </w:t>
      </w:r>
      <w:r w:rsidR="009473F9" w:rsidRPr="002510E3">
        <w:rPr>
          <w:rFonts w:ascii="TimesNewRoman,Bold" w:hAnsi="TimesNewRoman,Bold"/>
          <w:b/>
          <w:sz w:val="16"/>
          <w:lang w:val="en-US"/>
          <w:rPrChange w:id="280" w:author="Jacob Rolf (IT-SCG-KB)" w:date="2017-10-02T21:13:00Z">
            <w:rPr>
              <w:rFonts w:ascii="TimesNewRoman,Bold" w:hAnsi="TimesNewRoman,Bold"/>
              <w:b/>
              <w:sz w:val="16"/>
            </w:rPr>
          </w:rPrChange>
        </w:rPr>
        <w:t xml:space="preserve">1949 </w:t>
      </w:r>
      <w:r w:rsidR="009473F9" w:rsidRPr="002510E3">
        <w:rPr>
          <w:rFonts w:ascii="TimesNewRoman" w:hAnsi="TimesNewRoman"/>
          <w:sz w:val="16"/>
          <w:lang w:val="en-US"/>
          <w:rPrChange w:id="281" w:author="Jacob Rolf (IT-SCG-KB)" w:date="2017-10-02T21:13:00Z">
            <w:rPr>
              <w:rFonts w:ascii="TimesNewRoman" w:hAnsi="TimesNewRoman"/>
              <w:sz w:val="16"/>
            </w:rPr>
          </w:rPrChange>
        </w:rPr>
        <w:t xml:space="preserve">221, </w:t>
      </w:r>
      <w:r w:rsidR="009473F9" w:rsidRPr="002510E3">
        <w:rPr>
          <w:rFonts w:ascii="TimesNewRoman,Bold" w:hAnsi="TimesNewRoman,Bold"/>
          <w:b/>
          <w:sz w:val="16"/>
          <w:lang w:val="en-US"/>
          <w:rPrChange w:id="282" w:author="Jacob Rolf (IT-SCG-KB)" w:date="2017-10-02T21:13:00Z">
            <w:rPr>
              <w:rFonts w:ascii="TimesNewRoman,Bold" w:hAnsi="TimesNewRoman,Bold"/>
              <w:b/>
              <w:sz w:val="16"/>
            </w:rPr>
          </w:rPrChange>
        </w:rPr>
        <w:t xml:space="preserve">1987 </w:t>
      </w:r>
      <w:r w:rsidR="009473F9" w:rsidRPr="002510E3">
        <w:rPr>
          <w:rFonts w:ascii="TimesNewRoman" w:hAnsi="TimesNewRoman"/>
          <w:sz w:val="16"/>
          <w:lang w:val="en-US"/>
          <w:rPrChange w:id="283" w:author="Jacob Rolf (IT-SCG-KB)" w:date="2017-10-02T21:13:00Z">
            <w:rPr>
              <w:rFonts w:ascii="TimesNewRoman" w:hAnsi="TimesNewRoman"/>
              <w:sz w:val="16"/>
            </w:rPr>
          </w:rPrChange>
        </w:rPr>
        <w:t xml:space="preserve">1665, </w:t>
      </w:r>
      <w:r w:rsidR="009473F9" w:rsidRPr="002510E3">
        <w:rPr>
          <w:rFonts w:ascii="TimesNewRoman,Bold" w:hAnsi="TimesNewRoman,Bold"/>
          <w:b/>
          <w:sz w:val="16"/>
          <w:lang w:val="en-US"/>
          <w:rPrChange w:id="284" w:author="Jacob Rolf (IT-SCG-KB)" w:date="2017-10-02T21:13:00Z">
            <w:rPr>
              <w:rFonts w:ascii="TimesNewRoman,Bold" w:hAnsi="TimesNewRoman,Bold"/>
              <w:b/>
              <w:sz w:val="16"/>
            </w:rPr>
          </w:rPrChange>
        </w:rPr>
        <w:t xml:space="preserve">1988 </w:t>
      </w:r>
      <w:r w:rsidR="009473F9" w:rsidRPr="002510E3">
        <w:rPr>
          <w:rFonts w:ascii="TimesNewRoman" w:hAnsi="TimesNewRoman"/>
          <w:sz w:val="16"/>
          <w:lang w:val="en-US"/>
          <w:rPrChange w:id="285" w:author="Jacob Rolf (IT-SCG-KB)" w:date="2017-10-02T21:13:00Z">
            <w:rPr>
              <w:rFonts w:ascii="TimesNewRoman" w:hAnsi="TimesNewRoman"/>
              <w:sz w:val="16"/>
            </w:rPr>
          </w:rPrChange>
        </w:rPr>
        <w:t xml:space="preserve">332, </w:t>
      </w:r>
      <w:r w:rsidR="009473F9" w:rsidRPr="002510E3">
        <w:rPr>
          <w:rFonts w:ascii="TimesNewRoman,Bold" w:hAnsi="TimesNewRoman,Bold"/>
          <w:b/>
          <w:sz w:val="16"/>
          <w:lang w:val="en-US"/>
          <w:rPrChange w:id="286" w:author="Jacob Rolf (IT-SCG-KB)" w:date="2017-10-02T21:13:00Z">
            <w:rPr>
              <w:rFonts w:ascii="TimesNewRoman,Bold" w:hAnsi="TimesNewRoman,Bold"/>
              <w:b/>
              <w:sz w:val="16"/>
            </w:rPr>
          </w:rPrChange>
        </w:rPr>
        <w:t xml:space="preserve">1990 </w:t>
      </w:r>
      <w:r w:rsidR="009473F9" w:rsidRPr="002510E3">
        <w:rPr>
          <w:rFonts w:ascii="TimesNewRoman" w:hAnsi="TimesNewRoman"/>
          <w:sz w:val="16"/>
          <w:lang w:val="en-US"/>
          <w:rPrChange w:id="287" w:author="Jacob Rolf (IT-SCG-KB)" w:date="2017-10-02T21:13:00Z">
            <w:rPr>
              <w:rFonts w:ascii="TimesNewRoman" w:hAnsi="TimesNewRoman"/>
              <w:sz w:val="16"/>
            </w:rPr>
          </w:rPrChange>
        </w:rPr>
        <w:t xml:space="preserve">1587 Art. 3 Abs. 2, </w:t>
      </w:r>
      <w:r w:rsidR="009473F9" w:rsidRPr="002510E3">
        <w:rPr>
          <w:rFonts w:ascii="TimesNewRoman,Bold" w:hAnsi="TimesNewRoman,Bold"/>
          <w:b/>
          <w:sz w:val="16"/>
          <w:lang w:val="en-US"/>
          <w:rPrChange w:id="288" w:author="Jacob Rolf (IT-SCG-KB)" w:date="2017-10-02T21:13:00Z">
            <w:rPr>
              <w:rFonts w:ascii="TimesNewRoman,Bold" w:hAnsi="TimesNewRoman,Bold"/>
              <w:b/>
              <w:sz w:val="16"/>
            </w:rPr>
          </w:rPrChange>
        </w:rPr>
        <w:t xml:space="preserve">1991 </w:t>
      </w:r>
      <w:r w:rsidR="009473F9" w:rsidRPr="002510E3">
        <w:rPr>
          <w:rFonts w:ascii="TimesNewRoman" w:hAnsi="TimesNewRoman"/>
          <w:sz w:val="16"/>
          <w:lang w:val="en-US"/>
          <w:rPrChange w:id="289" w:author="Jacob Rolf (IT-SCG-KB)" w:date="2017-10-02T21:13:00Z">
            <w:rPr>
              <w:rFonts w:ascii="TimesNewRoman" w:hAnsi="TimesNewRoman"/>
              <w:sz w:val="16"/>
            </w:rPr>
          </w:rPrChange>
        </w:rPr>
        <w:t>362</w:t>
      </w:r>
      <w:del w:id="290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delText xml:space="preserve"> </w:delText>
        </w:r>
      </w:del>
    </w:p>
    <w:p w14:paraId="3BB7A5C8" w14:textId="77777777" w:rsidR="00317F64" w:rsidRDefault="009473F9" w:rsidP="00317F64">
      <w:pPr>
        <w:autoSpaceDE w:val="0"/>
        <w:autoSpaceDN w:val="0"/>
        <w:adjustRightInd w:val="0"/>
        <w:rPr>
          <w:del w:id="291" w:author="Jacob Rolf (IT-SCG-KB)" w:date="2017-10-02T21:13:00Z"/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Ziff. II</w:t>
      </w:r>
    </w:p>
    <w:p w14:paraId="664CF6F7" w14:textId="0F5FB0C4" w:rsidR="009473F9" w:rsidRDefault="009473F9" w:rsidP="009473F9">
      <w:pPr>
        <w:autoSpaceDE w:val="0"/>
        <w:autoSpaceDN w:val="0"/>
        <w:adjustRightInd w:val="0"/>
        <w:rPr>
          <w:ins w:id="292" w:author="Jacob Rolf (IT-SCG-KB)" w:date="2017-10-02T21:13:00Z"/>
          <w:rFonts w:ascii="TimesNewRoman" w:hAnsi="TimesNewRoman" w:cs="TimesNewRoman"/>
          <w:sz w:val="16"/>
          <w:szCs w:val="16"/>
        </w:rPr>
      </w:pPr>
      <w:ins w:id="293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 </w:t>
        </w:r>
      </w:ins>
      <w:r>
        <w:rPr>
          <w:rFonts w:ascii="TimesNewRoman" w:hAnsi="TimesNewRoman" w:cs="TimesNewRoman"/>
          <w:sz w:val="16"/>
          <w:szCs w:val="16"/>
        </w:rPr>
        <w:t xml:space="preserve">11 1034 Ziff. III,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1995 </w:t>
      </w:r>
      <w:r>
        <w:rPr>
          <w:rFonts w:ascii="TimesNewRoman" w:hAnsi="TimesNewRoman" w:cs="TimesNewRoman"/>
          <w:sz w:val="16"/>
          <w:szCs w:val="16"/>
        </w:rPr>
        <w:t xml:space="preserve">146,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1999 </w:t>
      </w:r>
      <w:r>
        <w:rPr>
          <w:rFonts w:ascii="TimesNewRoman" w:hAnsi="TimesNewRoman" w:cs="TimesNewRoman"/>
          <w:sz w:val="16"/>
          <w:szCs w:val="16"/>
        </w:rPr>
        <w:t xml:space="preserve">1111 2262 Anhang Ziff. 1,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2000 </w:t>
      </w:r>
      <w:r>
        <w:rPr>
          <w:rFonts w:ascii="TimesNewRoman" w:hAnsi="TimesNewRoman" w:cs="TimesNewRoman"/>
          <w:sz w:val="16"/>
          <w:szCs w:val="16"/>
        </w:rPr>
        <w:t>1891 Ziff. IV 2,</w:t>
      </w:r>
      <w:del w:id="294" w:author="Jacob Rolf (IT-SCG-KB)" w:date="2017-10-02T21:13:00Z">
        <w:r w:rsidR="00317F64">
          <w:rPr>
            <w:rFonts w:ascii="TimesNewRoman" w:hAnsi="TimesNewRoman" w:cs="TimesNewRoman"/>
            <w:sz w:val="16"/>
            <w:szCs w:val="16"/>
          </w:rPr>
          <w:delText xml:space="preserve"> </w:delText>
        </w:r>
      </w:del>
    </w:p>
    <w:p w14:paraId="650D1123" w14:textId="77777777" w:rsidR="00317F64" w:rsidRDefault="009473F9" w:rsidP="00317F64">
      <w:pPr>
        <w:autoSpaceDE w:val="0"/>
        <w:autoSpaceDN w:val="0"/>
        <w:adjustRightInd w:val="0"/>
        <w:rPr>
          <w:del w:id="295" w:author="Jacob Rolf (IT-SCG-KB)" w:date="2017-10-02T21:13:00Z"/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2002</w:t>
      </w:r>
    </w:p>
    <w:p w14:paraId="31AB5559" w14:textId="415765EC" w:rsidR="009473F9" w:rsidRDefault="009473F9" w:rsidP="009473F9">
      <w:pPr>
        <w:autoSpaceDE w:val="0"/>
        <w:autoSpaceDN w:val="0"/>
        <w:adjustRightInd w:val="0"/>
        <w:rPr>
          <w:ins w:id="296" w:author="Jacob Rolf (IT-SCG-KB)" w:date="2017-10-02T21:13:00Z"/>
          <w:rFonts w:ascii="TimesNewRoman" w:hAnsi="TimesNewRoman" w:cs="TimesNewRoman"/>
          <w:sz w:val="16"/>
          <w:szCs w:val="16"/>
        </w:rPr>
      </w:pPr>
      <w:ins w:id="297" w:author="Jacob Rolf (IT-SCG-KB)" w:date="2017-10-02T21:13:00Z"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 </w:t>
        </w:r>
      </w:ins>
      <w:r>
        <w:rPr>
          <w:rFonts w:ascii="TimesNewRoman" w:hAnsi="TimesNewRoman" w:cs="TimesNewRoman"/>
          <w:sz w:val="16"/>
          <w:szCs w:val="16"/>
        </w:rPr>
        <w:t xml:space="preserve">685 Ziff. I 1 701 Ziff. I 1 3988 Anhang Ziff. 3,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2003 </w:t>
      </w:r>
      <w:r>
        <w:rPr>
          <w:rFonts w:ascii="TimesNewRoman" w:hAnsi="TimesNewRoman" w:cs="TimesNewRoman"/>
          <w:sz w:val="16"/>
          <w:szCs w:val="16"/>
        </w:rPr>
        <w:t>4557 Anhang Ziff. II 2,</w:t>
      </w:r>
      <w:del w:id="298" w:author="Jacob Rolf (IT-SCG-KB)" w:date="2017-10-02T21:13:00Z">
        <w:r w:rsidR="00317F64">
          <w:rPr>
            <w:rFonts w:ascii="TimesNewRoman" w:hAnsi="TimesNewRoman" w:cs="TimesNewRoman"/>
            <w:sz w:val="16"/>
            <w:szCs w:val="16"/>
          </w:rPr>
          <w:delText xml:space="preserve"> </w:delText>
        </w:r>
      </w:del>
    </w:p>
    <w:p w14:paraId="50EDF263" w14:textId="77777777" w:rsidR="00317F64" w:rsidRDefault="009473F9" w:rsidP="00317F64">
      <w:pPr>
        <w:autoSpaceDE w:val="0"/>
        <w:autoSpaceDN w:val="0"/>
        <w:adjustRightInd w:val="0"/>
        <w:rPr>
          <w:del w:id="299" w:author="Jacob Rolf (IT-SCG-KB)" w:date="2017-10-02T21:13:00Z"/>
          <w:rFonts w:ascii="TimesNewRoman" w:hAnsi="TimesNewRoman" w:cs="TimesNewRoman"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2004 </w:t>
      </w:r>
      <w:r>
        <w:rPr>
          <w:rFonts w:ascii="TimesNewRoman" w:hAnsi="TimesNewRoman" w:cs="TimesNewRoman"/>
          <w:sz w:val="16"/>
          <w:szCs w:val="16"/>
        </w:rPr>
        <w:t>1633</w:t>
      </w:r>
    </w:p>
    <w:p w14:paraId="14F5F53A" w14:textId="5378B022" w:rsidR="009473F9" w:rsidRDefault="009473F9" w:rsidP="009473F9">
      <w:pPr>
        <w:autoSpaceDE w:val="0"/>
        <w:autoSpaceDN w:val="0"/>
        <w:adjustRightInd w:val="0"/>
        <w:rPr>
          <w:ins w:id="300" w:author="Jacob Rolf (IT-SCG-KB)" w:date="2017-10-02T21:13:00Z"/>
          <w:rFonts w:ascii="TimesNewRoman" w:hAnsi="TimesNewRoman" w:cs="TimesNewRoman"/>
          <w:sz w:val="16"/>
          <w:szCs w:val="16"/>
        </w:rPr>
      </w:pPr>
      <w:ins w:id="301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 </w:t>
        </w:r>
      </w:ins>
      <w:r>
        <w:rPr>
          <w:rFonts w:ascii="TimesNewRoman" w:hAnsi="TimesNewRoman" w:cs="TimesNewRoman"/>
          <w:sz w:val="16"/>
          <w:szCs w:val="16"/>
        </w:rPr>
        <w:t xml:space="preserve">Ziff. I 1 4655 Ziff. I 1,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2005 </w:t>
      </w:r>
      <w:r>
        <w:rPr>
          <w:rFonts w:ascii="TimesNewRoman" w:hAnsi="TimesNewRoman" w:cs="TimesNewRoman"/>
          <w:sz w:val="16"/>
          <w:szCs w:val="16"/>
        </w:rPr>
        <w:t xml:space="preserve">5685 Anhang Ziff. 2,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2006 </w:t>
      </w:r>
      <w:r>
        <w:rPr>
          <w:rFonts w:ascii="TimesNewRoman" w:hAnsi="TimesNewRoman" w:cs="TimesNewRoman"/>
          <w:sz w:val="16"/>
          <w:szCs w:val="16"/>
        </w:rPr>
        <w:t>979 Art. 2 Ziff. 1 1931</w:t>
      </w:r>
      <w:del w:id="302" w:author="Jacob Rolf (IT-SCG-KB)" w:date="2017-10-02T21:13:00Z">
        <w:r w:rsidR="00317F64">
          <w:rPr>
            <w:rFonts w:ascii="TimesNewRoman" w:hAnsi="TimesNewRoman" w:cs="TimesNewRoman"/>
            <w:sz w:val="16"/>
            <w:szCs w:val="16"/>
          </w:rPr>
          <w:delText xml:space="preserve"> </w:delText>
        </w:r>
      </w:del>
    </w:p>
    <w:p w14:paraId="5809DEF8" w14:textId="77777777" w:rsidR="00317F64" w:rsidRDefault="009473F9" w:rsidP="00317F64">
      <w:pPr>
        <w:autoSpaceDE w:val="0"/>
        <w:autoSpaceDN w:val="0"/>
        <w:adjustRightInd w:val="0"/>
        <w:rPr>
          <w:del w:id="303" w:author="Jacob Rolf (IT-SCG-KB)" w:date="2017-10-02T21:13:00Z"/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Art. 18</w:t>
      </w:r>
    </w:p>
    <w:p w14:paraId="3ACD66E5" w14:textId="0DBBA909" w:rsidR="009473F9" w:rsidRDefault="009473F9" w:rsidP="009473F9">
      <w:pPr>
        <w:autoSpaceDE w:val="0"/>
        <w:autoSpaceDN w:val="0"/>
        <w:adjustRightInd w:val="0"/>
        <w:rPr>
          <w:ins w:id="304" w:author="Jacob Rolf (IT-SCG-KB)" w:date="2017-10-02T21:13:00Z"/>
          <w:rFonts w:ascii="TimesNewRoman" w:hAnsi="TimesNewRoman" w:cs="TimesNewRoman"/>
          <w:sz w:val="16"/>
          <w:szCs w:val="16"/>
        </w:rPr>
      </w:pPr>
      <w:ins w:id="305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 </w:t>
        </w:r>
      </w:ins>
      <w:r>
        <w:rPr>
          <w:rFonts w:ascii="TimesNewRoman" w:hAnsi="TimesNewRoman" w:cs="TimesNewRoman"/>
          <w:sz w:val="16"/>
          <w:szCs w:val="16"/>
        </w:rPr>
        <w:t xml:space="preserve">Ziff. 1 2197 Anhang Ziff. 3 3459 Anhang Ziff. 1 4745 Anhang Ziff. 1,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>359</w:t>
      </w:r>
      <w:del w:id="306" w:author="Jacob Rolf (IT-SCG-KB)" w:date="2017-10-02T21:13:00Z">
        <w:r w:rsidR="00317F64">
          <w:rPr>
            <w:rFonts w:ascii="TimesNewRoman" w:hAnsi="TimesNewRoman" w:cs="TimesNewRoman"/>
            <w:sz w:val="16"/>
            <w:szCs w:val="16"/>
          </w:rPr>
          <w:delText xml:space="preserve"> </w:delText>
        </w:r>
      </w:del>
    </w:p>
    <w:p w14:paraId="7350890C" w14:textId="77777777" w:rsidR="00317F64" w:rsidRDefault="009473F9" w:rsidP="00317F64">
      <w:pPr>
        <w:autoSpaceDE w:val="0"/>
        <w:autoSpaceDN w:val="0"/>
        <w:adjustRightInd w:val="0"/>
        <w:rPr>
          <w:del w:id="307" w:author="Jacob Rolf (IT-SCG-KB)" w:date="2017-10-02T21:13:00Z"/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Anhang</w:t>
      </w:r>
    </w:p>
    <w:p w14:paraId="74F13B3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ins w:id="308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 </w:t>
        </w:r>
      </w:ins>
      <w:r>
        <w:rPr>
          <w:rFonts w:ascii="TimesNewRoman" w:hAnsi="TimesNewRoman" w:cs="TimesNewRoman"/>
          <w:sz w:val="16"/>
          <w:szCs w:val="16"/>
        </w:rPr>
        <w:t xml:space="preserve">Ziff. 1. 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>
        <w:rPr>
          <w:rFonts w:ascii="TimesNewRoman" w:hAnsi="TimesNewRoman" w:cs="TimesNewRoman"/>
          <w:sz w:val="16"/>
          <w:szCs w:val="16"/>
        </w:rPr>
        <w:t>5437 Anhang Ziff. I]</w:t>
      </w:r>
    </w:p>
    <w:p w14:paraId="657915D3" w14:textId="73A675D6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del w:id="309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81</w:delText>
        </w:r>
      </w:del>
      <w:ins w:id="310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>80</w:t>
        </w:r>
      </w:ins>
      <w:r w:rsidR="009473F9">
        <w:rPr>
          <w:rFonts w:ascii="TimesNewRoman" w:hAnsi="TimesNewRoman" w:cs="TimesNewRoman"/>
          <w:sz w:val="13"/>
          <w:szCs w:val="13"/>
        </w:rPr>
        <w:t xml:space="preserve"> </w:t>
      </w:r>
      <w:r w:rsidR="009473F9">
        <w:rPr>
          <w:rFonts w:ascii="TimesNewRoman" w:hAnsi="TimesNewRoman" w:cs="TimesNewRoman"/>
          <w:sz w:val="16"/>
          <w:szCs w:val="16"/>
        </w:rPr>
        <w:t>Eingefügt durch Ziff. II des BB vom 20. Juni 1997, in Kraft seit 1. Jan. 1998</w:t>
      </w:r>
    </w:p>
    <w:p w14:paraId="71473B0E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(AS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1997 </w:t>
      </w:r>
      <w:r>
        <w:rPr>
          <w:rFonts w:ascii="TimesNewRoman" w:hAnsi="TimesNewRoman" w:cs="TimesNewRoman"/>
          <w:sz w:val="16"/>
          <w:szCs w:val="16"/>
        </w:rPr>
        <w:t xml:space="preserve">2372; </w:t>
      </w:r>
      <w:proofErr w:type="spellStart"/>
      <w:r>
        <w:rPr>
          <w:rFonts w:ascii="TimesNewRoman" w:hAnsi="TimesNewRoman" w:cs="TimesNewRoman"/>
          <w:sz w:val="16"/>
          <w:szCs w:val="16"/>
        </w:rPr>
        <w:t>BBl</w:t>
      </w:r>
      <w:proofErr w:type="spell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1997 </w:t>
      </w:r>
      <w:r>
        <w:rPr>
          <w:rFonts w:ascii="TimesNewRoman" w:hAnsi="TimesNewRoman" w:cs="TimesNewRoman"/>
          <w:sz w:val="16"/>
          <w:szCs w:val="16"/>
        </w:rPr>
        <w:t>I 877). Die genannten Gesetze traten am 1. Okt. 1999 in Kraft.</w:t>
      </w:r>
    </w:p>
    <w:p w14:paraId="54B18E82" w14:textId="77777777" w:rsidR="009473F9" w:rsidRDefault="009473F9" w:rsidP="009473F9">
      <w:pPr>
        <w:autoSpaceDE w:val="0"/>
        <w:autoSpaceDN w:val="0"/>
        <w:adjustRightInd w:val="0"/>
        <w:rPr>
          <w:moveTo w:id="311" w:author="Jacob Rolf (IT-SCG-KB)" w:date="2017-10-02T21:13:00Z"/>
          <w:rFonts w:ascii="TimesNewRoman" w:hAnsi="TimesNewRoman" w:cs="TimesNewRoman"/>
          <w:sz w:val="16"/>
          <w:szCs w:val="16"/>
        </w:rPr>
      </w:pPr>
      <w:ins w:id="312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81</w:t>
        </w:r>
      </w:ins>
      <w:moveToRangeStart w:id="313" w:author="Jacob Rolf (IT-SCG-KB)" w:date="2017-10-02T21:13:00Z" w:name="move494742149"/>
      <w:moveTo w:id="314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 xml:space="preserve"> </w:t>
        </w:r>
        <w:r>
          <w:rPr>
            <w:rFonts w:ascii="TimesNewRoman" w:hAnsi="TimesNewRoman" w:cs="TimesNewRoman"/>
            <w:sz w:val="16"/>
            <w:szCs w:val="16"/>
          </w:rPr>
          <w:t>Eingefügt durch Ziff. 3 des BG vom 19. März 2010 über die Umsetzung des Rahmenbeschlusses</w:t>
        </w:r>
      </w:moveTo>
    </w:p>
    <w:p w14:paraId="3AB4E5D2" w14:textId="77777777" w:rsidR="009473F9" w:rsidRDefault="009473F9" w:rsidP="009473F9">
      <w:pPr>
        <w:autoSpaceDE w:val="0"/>
        <w:autoSpaceDN w:val="0"/>
        <w:adjustRightInd w:val="0"/>
        <w:rPr>
          <w:moveTo w:id="315" w:author="Jacob Rolf (IT-SCG-KB)" w:date="2017-10-02T21:13:00Z"/>
          <w:rFonts w:ascii="TimesNewRoman" w:hAnsi="TimesNewRoman" w:cs="TimesNewRoman"/>
          <w:sz w:val="16"/>
          <w:szCs w:val="16"/>
        </w:rPr>
      </w:pPr>
      <w:moveTo w:id="316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lastRenderedPageBreak/>
          <w:t>2008/977/JI über den Schutz von Personendaten im Rahmen der polizeilichen</w:t>
        </w:r>
      </w:moveTo>
    </w:p>
    <w:p w14:paraId="48E185E6" w14:textId="77777777" w:rsidR="009473F9" w:rsidRDefault="009473F9" w:rsidP="009473F9">
      <w:pPr>
        <w:autoSpaceDE w:val="0"/>
        <w:autoSpaceDN w:val="0"/>
        <w:adjustRightInd w:val="0"/>
        <w:rPr>
          <w:moveTo w:id="317" w:author="Jacob Rolf (IT-SCG-KB)" w:date="2017-10-02T21:13:00Z"/>
          <w:rFonts w:ascii="TimesNewRoman" w:hAnsi="TimesNewRoman" w:cs="TimesNewRoman"/>
          <w:sz w:val="16"/>
          <w:szCs w:val="16"/>
        </w:rPr>
      </w:pPr>
      <w:moveTo w:id="318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>und justiziellen Zusammenarbeit in Strafsachen, in Kraft seit 1. Dez. 2010</w:t>
        </w:r>
      </w:moveTo>
    </w:p>
    <w:p w14:paraId="0EDAB5E1" w14:textId="77777777" w:rsidR="009473F9" w:rsidRDefault="009473F9" w:rsidP="009473F9">
      <w:pPr>
        <w:autoSpaceDE w:val="0"/>
        <w:autoSpaceDN w:val="0"/>
        <w:adjustRightInd w:val="0"/>
        <w:rPr>
          <w:moveTo w:id="319" w:author="Jacob Rolf (IT-SCG-KB)" w:date="2017-10-02T21:13:00Z"/>
          <w:rFonts w:ascii="TimesNewRoman" w:hAnsi="TimesNewRoman" w:cs="TimesNewRoman"/>
          <w:sz w:val="16"/>
          <w:szCs w:val="16"/>
        </w:rPr>
      </w:pPr>
      <w:moveTo w:id="320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2010 </w:t>
        </w:r>
        <w:r>
          <w:rPr>
            <w:rFonts w:ascii="TimesNewRoman" w:hAnsi="TimesNewRoman" w:cs="TimesNewRoman"/>
            <w:sz w:val="16"/>
            <w:szCs w:val="16"/>
          </w:rPr>
          <w:t xml:space="preserve">3387 3418; </w:t>
        </w:r>
        <w:proofErr w:type="spellStart"/>
        <w:r>
          <w:rPr>
            <w:rFonts w:ascii="TimesNewRoman" w:hAnsi="TimesNewRoman" w:cs="TimesNewRoman"/>
            <w:sz w:val="16"/>
            <w:szCs w:val="16"/>
          </w:rPr>
          <w:t>BBl</w:t>
        </w:r>
        <w:proofErr w:type="spellEnd"/>
        <w:r>
          <w:rPr>
            <w:rFonts w:ascii="TimesNewRoman" w:hAnsi="TimesNewRoman" w:cs="TimesNewRoman"/>
            <w:sz w:val="16"/>
            <w:szCs w:val="16"/>
          </w:rPr>
          <w:t xml:space="preserve">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2009 </w:t>
        </w:r>
        <w:r>
          <w:rPr>
            <w:rFonts w:ascii="TimesNewRoman" w:hAnsi="TimesNewRoman" w:cs="TimesNewRoman"/>
            <w:sz w:val="16"/>
            <w:szCs w:val="16"/>
          </w:rPr>
          <w:t>6749).</w:t>
        </w:r>
      </w:moveTo>
    </w:p>
    <w:moveToRangeEnd w:id="313"/>
    <w:p w14:paraId="77802CB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Bundesgesetz</w:t>
      </w:r>
    </w:p>
    <w:p w14:paraId="0B412AC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23</w:t>
      </w:r>
    </w:p>
    <w:p w14:paraId="5E11C45E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25C1FB57" w14:textId="77777777" w:rsidR="009473F9" w:rsidRDefault="00317F64" w:rsidP="009473F9">
      <w:pPr>
        <w:autoSpaceDE w:val="0"/>
        <w:autoSpaceDN w:val="0"/>
        <w:adjustRightInd w:val="0"/>
        <w:rPr>
          <w:moveFrom w:id="321" w:author="Jacob Rolf (IT-SCG-KB)" w:date="2017-10-02T21:13:00Z"/>
          <w:rFonts w:ascii="TimesNewRoman" w:hAnsi="TimesNewRoman" w:cs="TimesNewRoman"/>
          <w:sz w:val="18"/>
          <w:szCs w:val="18"/>
        </w:rPr>
      </w:pPr>
      <w:del w:id="322" w:author="Jacob Rolf (IT-SCG-KB)" w:date="2017-10-02T21:13:00Z">
        <w:r>
          <w:rPr>
            <w:rFonts w:ascii="TimesNewRoman,Bold" w:hAnsi="TimesNewRoman,Bold" w:cs="TimesNewRoman,Bold"/>
            <w:b/>
            <w:bCs/>
            <w:sz w:val="18"/>
            <w:szCs w:val="18"/>
          </w:rPr>
          <w:delText>Art. 38</w:delText>
        </w:r>
        <w:r>
          <w:rPr>
            <w:rFonts w:ascii="TimesNewRoman,Italic" w:hAnsi="TimesNewRoman,Italic" w:cs="TimesNewRoman,Italic"/>
            <w:i/>
            <w:iCs/>
            <w:sz w:val="18"/>
            <w:szCs w:val="18"/>
          </w:rPr>
          <w:delText>a</w:delText>
        </w:r>
        <w:r>
          <w:rPr>
            <w:rFonts w:ascii="TimesNewRoman" w:hAnsi="TimesNewRoman" w:cs="TimesNewRoman"/>
            <w:sz w:val="13"/>
            <w:szCs w:val="13"/>
          </w:rPr>
          <w:delText>82</w:delText>
        </w:r>
      </w:del>
      <w:moveFromRangeStart w:id="323" w:author="Jacob Rolf (IT-SCG-KB)" w:date="2017-10-02T21:13:00Z" w:name="move494742148"/>
      <w:moveFrom w:id="324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 xml:space="preserve"> </w:t>
        </w:r>
        <w:r w:rsidR="009473F9">
          <w:rPr>
            <w:rFonts w:ascii="TimesNewRoman" w:hAnsi="TimesNewRoman" w:cs="TimesNewRoman"/>
            <w:sz w:val="18"/>
            <w:szCs w:val="18"/>
          </w:rPr>
          <w:t>Übergangsbestimmung zur Änderung vom 19. März 2010</w:t>
        </w:r>
      </w:moveFrom>
    </w:p>
    <w:p w14:paraId="1DD3F227" w14:textId="77777777" w:rsidR="009473F9" w:rsidRDefault="009473F9" w:rsidP="009473F9">
      <w:pPr>
        <w:autoSpaceDE w:val="0"/>
        <w:autoSpaceDN w:val="0"/>
        <w:adjustRightInd w:val="0"/>
        <w:rPr>
          <w:moveFrom w:id="325" w:author="Jacob Rolf (IT-SCG-KB)" w:date="2017-10-02T21:13:00Z"/>
          <w:rFonts w:ascii="TimesNewRoman" w:hAnsi="TimesNewRoman" w:cs="TimesNewRoman"/>
          <w:sz w:val="18"/>
          <w:szCs w:val="18"/>
        </w:rPr>
      </w:pPr>
      <w:moveFrom w:id="326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Die Wahl des Beauftragten und die Beendigung seines Arbeitsverhältnisses unterstehen</w:t>
        </w:r>
      </w:moveFrom>
    </w:p>
    <w:p w14:paraId="66FD88D3" w14:textId="77777777" w:rsidR="009473F9" w:rsidRDefault="009473F9" w:rsidP="009473F9">
      <w:pPr>
        <w:autoSpaceDE w:val="0"/>
        <w:autoSpaceDN w:val="0"/>
        <w:adjustRightInd w:val="0"/>
        <w:rPr>
          <w:moveFrom w:id="327" w:author="Jacob Rolf (IT-SCG-KB)" w:date="2017-10-02T21:13:00Z"/>
          <w:rFonts w:ascii="TimesNewRoman" w:hAnsi="TimesNewRoman" w:cs="TimesNewRoman"/>
          <w:sz w:val="18"/>
          <w:szCs w:val="18"/>
        </w:rPr>
      </w:pPr>
      <w:moveFrom w:id="328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bis zum Ende der Legislaturperiode, in der diese Änderung in Kraft tritt, dem</w:t>
        </w:r>
      </w:moveFrom>
    </w:p>
    <w:p w14:paraId="2776EB82" w14:textId="77777777" w:rsidR="009473F9" w:rsidRDefault="009473F9" w:rsidP="009473F9">
      <w:pPr>
        <w:autoSpaceDE w:val="0"/>
        <w:autoSpaceDN w:val="0"/>
        <w:adjustRightInd w:val="0"/>
        <w:rPr>
          <w:moveFrom w:id="329" w:author="Jacob Rolf (IT-SCG-KB)" w:date="2017-10-02T21:13:00Z"/>
          <w:rFonts w:ascii="TimesNewRoman" w:hAnsi="TimesNewRoman" w:cs="TimesNewRoman"/>
          <w:sz w:val="18"/>
          <w:szCs w:val="18"/>
        </w:rPr>
      </w:pPr>
      <w:moveFrom w:id="330" w:author="Jacob Rolf (IT-SCG-KB)" w:date="2017-10-02T21:13:00Z">
        <w:r>
          <w:rPr>
            <w:rFonts w:ascii="TimesNewRoman" w:hAnsi="TimesNewRoman" w:cs="TimesNewRoman"/>
            <w:sz w:val="18"/>
            <w:szCs w:val="18"/>
          </w:rPr>
          <w:t>bisherigen Recht.</w:t>
        </w:r>
      </w:moveFrom>
    </w:p>
    <w:moveFromRangeEnd w:id="323"/>
    <w:p w14:paraId="6AA721F6" w14:textId="540382E9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Art. 39 </w:t>
      </w:r>
      <w:r>
        <w:rPr>
          <w:rFonts w:ascii="TimesNewRoman" w:hAnsi="TimesNewRoman" w:cs="TimesNewRoman"/>
          <w:sz w:val="18"/>
          <w:szCs w:val="18"/>
        </w:rPr>
        <w:t>Referendum und Inkrafttreten</w:t>
      </w:r>
    </w:p>
    <w:p w14:paraId="28CED613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1 </w:t>
      </w:r>
      <w:r>
        <w:rPr>
          <w:rFonts w:ascii="TimesNewRoman" w:hAnsi="TimesNewRoman" w:cs="TimesNewRoman"/>
          <w:sz w:val="18"/>
          <w:szCs w:val="18"/>
        </w:rPr>
        <w:t>Dieses Gesetz untersteht dem fakultativen Referendum.</w:t>
      </w:r>
    </w:p>
    <w:p w14:paraId="21F76C79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3"/>
          <w:szCs w:val="13"/>
        </w:rPr>
        <w:t xml:space="preserve">2 </w:t>
      </w:r>
      <w:r>
        <w:rPr>
          <w:rFonts w:ascii="TimesNewRoman" w:hAnsi="TimesNewRoman" w:cs="TimesNewRoman"/>
          <w:sz w:val="18"/>
          <w:szCs w:val="18"/>
        </w:rPr>
        <w:t>Der Bundesrat bestimmt das Inkrafttreten.</w:t>
      </w:r>
    </w:p>
    <w:p w14:paraId="2C092212" w14:textId="1835A070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6"/>
          <w:szCs w:val="16"/>
        </w:rPr>
        <w:t xml:space="preserve">Datum des Inkrafttretens: 1. Juli </w:t>
      </w:r>
      <w:del w:id="331" w:author="Jacob Rolf (IT-SCG-KB)" w:date="2017-10-02T21:13:00Z">
        <w:r w:rsidR="00317F64">
          <w:rPr>
            <w:rFonts w:ascii="TimesNewRoman" w:hAnsi="TimesNewRoman" w:cs="TimesNewRoman"/>
            <w:sz w:val="16"/>
            <w:szCs w:val="16"/>
          </w:rPr>
          <w:delText>1993</w:delText>
        </w:r>
        <w:r w:rsidR="00317F64">
          <w:rPr>
            <w:rFonts w:ascii="TimesNewRoman" w:hAnsi="TimesNewRoman" w:cs="TimesNewRoman"/>
            <w:sz w:val="13"/>
            <w:szCs w:val="13"/>
          </w:rPr>
          <w:delText>83</w:delText>
        </w:r>
      </w:del>
      <w:ins w:id="332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>1993</w:t>
        </w:r>
        <w:r>
          <w:rPr>
            <w:rFonts w:ascii="TimesNewRoman" w:hAnsi="TimesNewRoman" w:cs="TimesNewRoman"/>
            <w:sz w:val="13"/>
            <w:szCs w:val="13"/>
          </w:rPr>
          <w:t>82</w:t>
        </w:r>
      </w:ins>
    </w:p>
    <w:p w14:paraId="756CC448" w14:textId="5C58A3BB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Übergangsbestimmung der Änderung vom 24. März </w:t>
      </w:r>
      <w:del w:id="333" w:author="Jacob Rolf (IT-SCG-KB)" w:date="2017-10-02T21:13:00Z">
        <w:r w:rsidR="00317F64">
          <w:rPr>
            <w:rFonts w:ascii="TimesNewRoman,Bold" w:hAnsi="TimesNewRoman,Bold" w:cs="TimesNewRoman,Bold"/>
            <w:b/>
            <w:bCs/>
            <w:sz w:val="20"/>
            <w:szCs w:val="20"/>
          </w:rPr>
          <w:delText>2006</w:delText>
        </w:r>
        <w:r w:rsidR="00317F64">
          <w:rPr>
            <w:rFonts w:ascii="TimesNewRoman" w:hAnsi="TimesNewRoman" w:cs="TimesNewRoman"/>
            <w:sz w:val="13"/>
            <w:szCs w:val="13"/>
          </w:rPr>
          <w:delText>84</w:delText>
        </w:r>
      </w:del>
      <w:ins w:id="334" w:author="Jacob Rolf (IT-SCG-KB)" w:date="2017-10-02T21:13:00Z">
        <w:r>
          <w:rPr>
            <w:rFonts w:ascii="TimesNewRoman,Bold" w:hAnsi="TimesNewRoman,Bold" w:cs="TimesNewRoman,Bold"/>
            <w:b/>
            <w:bCs/>
            <w:sz w:val="20"/>
            <w:szCs w:val="20"/>
          </w:rPr>
          <w:t>2006</w:t>
        </w:r>
        <w:r>
          <w:rPr>
            <w:rFonts w:ascii="TimesNewRoman" w:hAnsi="TimesNewRoman" w:cs="TimesNewRoman"/>
            <w:sz w:val="13"/>
            <w:szCs w:val="13"/>
          </w:rPr>
          <w:t>83</w:t>
        </w:r>
      </w:ins>
    </w:p>
    <w:p w14:paraId="68B303C0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Innert einem Jahr nach Inkrafttreten dieses Gesetzes haben die Inhaber der Datensammlungen</w:t>
      </w:r>
    </w:p>
    <w:p w14:paraId="36A3D7DC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die notwendigen Massnahmen zur Information der betroffenen Personen</w:t>
      </w:r>
    </w:p>
    <w:p w14:paraId="469CD71B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nach Artikel 4 Absatz 4 und Artikel 7</w:t>
      </w:r>
      <w:r>
        <w:rPr>
          <w:rFonts w:ascii="TimesNewRoman,Italic" w:hAnsi="TimesNewRoman,Italic" w:cs="TimesNewRoman,Italic"/>
          <w:i/>
          <w:iCs/>
          <w:sz w:val="18"/>
          <w:szCs w:val="18"/>
        </w:rPr>
        <w:t xml:space="preserve">a </w:t>
      </w:r>
      <w:r>
        <w:rPr>
          <w:rFonts w:ascii="TimesNewRoman" w:hAnsi="TimesNewRoman" w:cs="TimesNewRoman"/>
          <w:sz w:val="18"/>
          <w:szCs w:val="18"/>
        </w:rPr>
        <w:t>zu ergreifen.</w:t>
      </w:r>
    </w:p>
    <w:p w14:paraId="19CFF2CF" w14:textId="77777777" w:rsidR="009473F9" w:rsidRDefault="00317F64" w:rsidP="009473F9">
      <w:pPr>
        <w:autoSpaceDE w:val="0"/>
        <w:autoSpaceDN w:val="0"/>
        <w:adjustRightInd w:val="0"/>
        <w:rPr>
          <w:moveFrom w:id="335" w:author="Jacob Rolf (IT-SCG-KB)" w:date="2017-10-02T21:13:00Z"/>
          <w:rFonts w:ascii="TimesNewRoman" w:hAnsi="TimesNewRoman" w:cs="TimesNewRoman"/>
          <w:sz w:val="16"/>
          <w:szCs w:val="16"/>
        </w:rPr>
      </w:pPr>
      <w:del w:id="336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82</w:delText>
        </w:r>
      </w:del>
      <w:moveFromRangeStart w:id="337" w:author="Jacob Rolf (IT-SCG-KB)" w:date="2017-10-02T21:13:00Z" w:name="move494742149"/>
      <w:moveFrom w:id="338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 xml:space="preserve"> </w:t>
        </w:r>
        <w:r w:rsidR="009473F9">
          <w:rPr>
            <w:rFonts w:ascii="TimesNewRoman" w:hAnsi="TimesNewRoman" w:cs="TimesNewRoman"/>
            <w:sz w:val="16"/>
            <w:szCs w:val="16"/>
          </w:rPr>
          <w:t>Eingefügt durch Ziff. 3 des BG vom 19. März 2010 über die Umsetzung des Rahmenbeschlusses</w:t>
        </w:r>
      </w:moveFrom>
    </w:p>
    <w:p w14:paraId="59A2BCE6" w14:textId="77777777" w:rsidR="009473F9" w:rsidRDefault="009473F9" w:rsidP="009473F9">
      <w:pPr>
        <w:autoSpaceDE w:val="0"/>
        <w:autoSpaceDN w:val="0"/>
        <w:adjustRightInd w:val="0"/>
        <w:rPr>
          <w:moveFrom w:id="339" w:author="Jacob Rolf (IT-SCG-KB)" w:date="2017-10-02T21:13:00Z"/>
          <w:rFonts w:ascii="TimesNewRoman" w:hAnsi="TimesNewRoman" w:cs="TimesNewRoman"/>
          <w:sz w:val="16"/>
          <w:szCs w:val="16"/>
        </w:rPr>
      </w:pPr>
      <w:moveFrom w:id="340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>2008/977/JI über den Schutz von Personendaten im Rahmen der polizeilichen</w:t>
        </w:r>
      </w:moveFrom>
    </w:p>
    <w:p w14:paraId="5335AB41" w14:textId="77777777" w:rsidR="009473F9" w:rsidRDefault="009473F9" w:rsidP="009473F9">
      <w:pPr>
        <w:autoSpaceDE w:val="0"/>
        <w:autoSpaceDN w:val="0"/>
        <w:adjustRightInd w:val="0"/>
        <w:rPr>
          <w:moveFrom w:id="341" w:author="Jacob Rolf (IT-SCG-KB)" w:date="2017-10-02T21:13:00Z"/>
          <w:rFonts w:ascii="TimesNewRoman" w:hAnsi="TimesNewRoman" w:cs="TimesNewRoman"/>
          <w:sz w:val="16"/>
          <w:szCs w:val="16"/>
        </w:rPr>
      </w:pPr>
      <w:moveFrom w:id="342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>und justiziellen Zusammenarbeit in Strafsachen, in Kraft seit 1. Dez. 2010</w:t>
        </w:r>
      </w:moveFrom>
    </w:p>
    <w:p w14:paraId="4CF7C570" w14:textId="77777777" w:rsidR="009473F9" w:rsidRDefault="009473F9" w:rsidP="009473F9">
      <w:pPr>
        <w:autoSpaceDE w:val="0"/>
        <w:autoSpaceDN w:val="0"/>
        <w:adjustRightInd w:val="0"/>
        <w:rPr>
          <w:moveFrom w:id="343" w:author="Jacob Rolf (IT-SCG-KB)" w:date="2017-10-02T21:13:00Z"/>
          <w:rFonts w:ascii="TimesNewRoman" w:hAnsi="TimesNewRoman" w:cs="TimesNewRoman"/>
          <w:sz w:val="16"/>
          <w:szCs w:val="16"/>
        </w:rPr>
      </w:pPr>
      <w:moveFrom w:id="344" w:author="Jacob Rolf (IT-SCG-KB)" w:date="2017-10-02T21:13:00Z">
        <w:r>
          <w:rPr>
            <w:rFonts w:ascii="TimesNewRoman" w:hAnsi="TimesNewRoman" w:cs="TimesNewRoman"/>
            <w:sz w:val="16"/>
            <w:szCs w:val="16"/>
          </w:rPr>
          <w:t xml:space="preserve">(AS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2010 </w:t>
        </w:r>
        <w:r>
          <w:rPr>
            <w:rFonts w:ascii="TimesNewRoman" w:hAnsi="TimesNewRoman" w:cs="TimesNewRoman"/>
            <w:sz w:val="16"/>
            <w:szCs w:val="16"/>
          </w:rPr>
          <w:t xml:space="preserve">3387 3418; BBl </w:t>
        </w:r>
        <w:r>
          <w:rPr>
            <w:rFonts w:ascii="TimesNewRoman,Bold" w:hAnsi="TimesNewRoman,Bold" w:cs="TimesNewRoman,Bold"/>
            <w:b/>
            <w:bCs/>
            <w:sz w:val="16"/>
            <w:szCs w:val="16"/>
          </w:rPr>
          <w:t xml:space="preserve">2009 </w:t>
        </w:r>
        <w:r>
          <w:rPr>
            <w:rFonts w:ascii="TimesNewRoman" w:hAnsi="TimesNewRoman" w:cs="TimesNewRoman"/>
            <w:sz w:val="16"/>
            <w:szCs w:val="16"/>
          </w:rPr>
          <w:t>6749).</w:t>
        </w:r>
      </w:moveFrom>
    </w:p>
    <w:moveFromRangeEnd w:id="337"/>
    <w:p w14:paraId="09F50BE4" w14:textId="585E37F2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del w:id="345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83</w:delText>
        </w:r>
      </w:del>
      <w:ins w:id="346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>82</w:t>
        </w:r>
      </w:ins>
      <w:r w:rsidR="009473F9">
        <w:rPr>
          <w:rFonts w:ascii="TimesNewRoman" w:hAnsi="TimesNewRoman" w:cs="TimesNewRoman"/>
          <w:sz w:val="13"/>
          <w:szCs w:val="13"/>
        </w:rPr>
        <w:t xml:space="preserve"> </w:t>
      </w:r>
      <w:r w:rsidR="009473F9">
        <w:rPr>
          <w:rFonts w:ascii="TimesNewRoman" w:hAnsi="TimesNewRoman" w:cs="TimesNewRoman"/>
          <w:sz w:val="16"/>
          <w:szCs w:val="16"/>
        </w:rPr>
        <w:t>BRB vom 14. Juni 1993</w:t>
      </w:r>
    </w:p>
    <w:p w14:paraId="18D5DE95" w14:textId="31952C16" w:rsidR="009473F9" w:rsidRDefault="00317F64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del w:id="347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84</w:delText>
        </w:r>
      </w:del>
      <w:ins w:id="348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>83</w:t>
        </w:r>
      </w:ins>
      <w:r w:rsidR="009473F9">
        <w:rPr>
          <w:rFonts w:ascii="TimesNewRoman" w:hAnsi="TimesNewRoman" w:cs="TimesNewRoman"/>
          <w:sz w:val="13"/>
          <w:szCs w:val="13"/>
        </w:rPr>
        <w:t xml:space="preserve"> </w:t>
      </w:r>
      <w:r w:rsidR="009473F9">
        <w:rPr>
          <w:rFonts w:ascii="TimesNewRoman" w:hAnsi="TimesNewRoman" w:cs="TimesNewRoman"/>
          <w:sz w:val="16"/>
          <w:szCs w:val="16"/>
        </w:rPr>
        <w:t xml:space="preserve">AS </w:t>
      </w:r>
      <w:r w:rsidR="009473F9">
        <w:rPr>
          <w:rFonts w:ascii="TimesNewRoman,Bold" w:hAnsi="TimesNewRoman,Bold" w:cs="TimesNewRoman,Bold"/>
          <w:b/>
          <w:bCs/>
          <w:sz w:val="16"/>
          <w:szCs w:val="16"/>
        </w:rPr>
        <w:t xml:space="preserve">2007 </w:t>
      </w:r>
      <w:r w:rsidR="009473F9">
        <w:rPr>
          <w:rFonts w:ascii="TimesNewRoman" w:hAnsi="TimesNewRoman" w:cs="TimesNewRoman"/>
          <w:sz w:val="16"/>
          <w:szCs w:val="16"/>
        </w:rPr>
        <w:t>4983</w:t>
      </w:r>
    </w:p>
    <w:p w14:paraId="5FC8A8CF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Datenschutz</w:t>
      </w:r>
    </w:p>
    <w:p w14:paraId="3000ED42" w14:textId="77777777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24</w:t>
      </w:r>
    </w:p>
    <w:p w14:paraId="2E9AD192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8"/>
          <w:szCs w:val="18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>235.1</w:t>
      </w:r>
    </w:p>
    <w:p w14:paraId="0466AAA8" w14:textId="77777777" w:rsidR="009473F9" w:rsidRDefault="009473F9" w:rsidP="009473F9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18"/>
          <w:szCs w:val="18"/>
        </w:rPr>
      </w:pPr>
      <w:r>
        <w:rPr>
          <w:rFonts w:ascii="TimesNewRoman,Italic" w:hAnsi="TimesNewRoman,Italic" w:cs="TimesNewRoman,Italic"/>
          <w:i/>
          <w:iCs/>
          <w:sz w:val="18"/>
          <w:szCs w:val="18"/>
        </w:rPr>
        <w:t>Anhang</w:t>
      </w:r>
    </w:p>
    <w:p w14:paraId="71AD8F9F" w14:textId="77777777" w:rsidR="009473F9" w:rsidRDefault="009473F9" w:rsidP="009473F9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Änderung von Bundesgesetzen</w:t>
      </w:r>
    </w:p>
    <w:p w14:paraId="2A6BC77D" w14:textId="42C9146B" w:rsidR="009473F9" w:rsidRDefault="009473F9" w:rsidP="009473F9">
      <w:pPr>
        <w:autoSpaceDE w:val="0"/>
        <w:autoSpaceDN w:val="0"/>
        <w:adjustRightInd w:val="0"/>
        <w:rPr>
          <w:rFonts w:ascii="TimesNewRoman" w:hAnsi="TimesNewRoman" w:cs="TimesNewRoman"/>
          <w:sz w:val="13"/>
          <w:szCs w:val="13"/>
        </w:rPr>
      </w:pPr>
      <w:r>
        <w:rPr>
          <w:rFonts w:ascii="TimesNewRoman" w:hAnsi="TimesNewRoman" w:cs="TimesNewRoman"/>
          <w:sz w:val="18"/>
          <w:szCs w:val="18"/>
        </w:rPr>
        <w:t>…</w:t>
      </w:r>
      <w:del w:id="349" w:author="Jacob Rolf (IT-SCG-KB)" w:date="2017-10-02T21:13:00Z">
        <w:r w:rsidR="00317F64">
          <w:rPr>
            <w:rFonts w:ascii="TimesNewRoman" w:hAnsi="TimesNewRoman" w:cs="TimesNewRoman"/>
            <w:sz w:val="13"/>
            <w:szCs w:val="13"/>
          </w:rPr>
          <w:delText>85</w:delText>
        </w:r>
      </w:del>
      <w:ins w:id="350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t>84</w:t>
        </w:r>
      </w:ins>
    </w:p>
    <w:p w14:paraId="03D0E280" w14:textId="37213133" w:rsidR="00543FBA" w:rsidRPr="000672EB" w:rsidRDefault="00317F64" w:rsidP="009473F9">
      <w:del w:id="351" w:author="Jacob Rolf (IT-SCG-KB)" w:date="2017-10-02T21:13:00Z">
        <w:r>
          <w:rPr>
            <w:rFonts w:ascii="TimesNewRoman" w:hAnsi="TimesNewRoman" w:cs="TimesNewRoman"/>
            <w:sz w:val="13"/>
            <w:szCs w:val="13"/>
          </w:rPr>
          <w:delText>85</w:delText>
        </w:r>
      </w:del>
      <w:ins w:id="352" w:author="Jacob Rolf (IT-SCG-KB)" w:date="2017-10-02T21:13:00Z">
        <w:r w:rsidR="009473F9">
          <w:rPr>
            <w:rFonts w:ascii="TimesNewRoman" w:hAnsi="TimesNewRoman" w:cs="TimesNewRoman"/>
            <w:sz w:val="13"/>
            <w:szCs w:val="13"/>
          </w:rPr>
          <w:t>84</w:t>
        </w:r>
      </w:ins>
      <w:r w:rsidR="009473F9">
        <w:rPr>
          <w:rFonts w:ascii="TimesNewRoman" w:hAnsi="TimesNewRoman" w:cs="TimesNewRoman"/>
          <w:sz w:val="13"/>
          <w:szCs w:val="13"/>
        </w:rPr>
        <w:t xml:space="preserve"> </w:t>
      </w:r>
      <w:r w:rsidR="009473F9">
        <w:rPr>
          <w:rFonts w:ascii="TimesNewRoman" w:hAnsi="TimesNewRoman" w:cs="TimesNewRoman"/>
          <w:sz w:val="16"/>
          <w:szCs w:val="16"/>
        </w:rPr>
        <w:t xml:space="preserve">Die Änderungen können unter AS </w:t>
      </w:r>
      <w:r w:rsidR="009473F9">
        <w:rPr>
          <w:rFonts w:ascii="TimesNewRoman,Bold" w:hAnsi="TimesNewRoman,Bold" w:cs="TimesNewRoman,Bold"/>
          <w:b/>
          <w:bCs/>
          <w:sz w:val="16"/>
          <w:szCs w:val="16"/>
        </w:rPr>
        <w:t xml:space="preserve">1993 </w:t>
      </w:r>
      <w:r w:rsidR="009473F9">
        <w:rPr>
          <w:rFonts w:ascii="TimesNewRoman" w:hAnsi="TimesNewRoman" w:cs="TimesNewRoman"/>
          <w:sz w:val="16"/>
          <w:szCs w:val="16"/>
        </w:rPr>
        <w:t>1945 konsultiert werden.</w:t>
      </w:r>
    </w:p>
    <w:sectPr w:rsidR="00543FBA" w:rsidRPr="000672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957F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F9"/>
    <w:rsid w:val="000672EB"/>
    <w:rsid w:val="002510E3"/>
    <w:rsid w:val="00317F64"/>
    <w:rsid w:val="004B7085"/>
    <w:rsid w:val="00543FBA"/>
    <w:rsid w:val="006956BB"/>
    <w:rsid w:val="009473F9"/>
    <w:rsid w:val="00BE0DF9"/>
    <w:rsid w:val="00CF6537"/>
    <w:rsid w:val="00D3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2EB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0DF9"/>
    <w:pPr>
      <w:keepNext/>
      <w:spacing w:before="24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E0DF9"/>
    <w:pPr>
      <w:keepNext/>
      <w:spacing w:before="240" w:after="60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BE0DF9"/>
    <w:pPr>
      <w:keepNext/>
      <w:spacing w:before="240" w:after="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D32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D3201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D320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3201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D320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0672E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0DF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0DF9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E0DF9"/>
    <w:rPr>
      <w:rFonts w:ascii="Arial" w:eastAsiaTheme="majorEastAsia" w:hAnsi="Arial" w:cstheme="majorBidi"/>
      <w:b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72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72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72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72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72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72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2EB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0DF9"/>
    <w:pPr>
      <w:keepNext/>
      <w:spacing w:before="24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E0DF9"/>
    <w:pPr>
      <w:keepNext/>
      <w:spacing w:before="240" w:after="60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BE0DF9"/>
    <w:pPr>
      <w:keepNext/>
      <w:spacing w:before="240" w:after="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D32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D3201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D320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3201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D320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0672E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0DF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0DF9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E0DF9"/>
    <w:rPr>
      <w:rFonts w:ascii="Arial" w:eastAsiaTheme="majorEastAsia" w:hAnsi="Arial" w:cstheme="majorBidi"/>
      <w:b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72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72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72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72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72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72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7173</Words>
  <Characters>45191</Characters>
  <Application>Microsoft Office Word</Application>
  <DocSecurity>0</DocSecurity>
  <Lines>376</Lines>
  <Paragraphs>104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SBB AG</Company>
  <LinksUpToDate>false</LinksUpToDate>
  <CharactersWithSpaces>52260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Rolf (IT-SCG-KB)</dc:creator>
  <cp:lastModifiedBy>Jacob Rolf (IT-SCG-KB)</cp:lastModifiedBy>
  <cp:revision>1</cp:revision>
  <dcterms:created xsi:type="dcterms:W3CDTF">2017-10-02T19:09:00Z</dcterms:created>
  <dcterms:modified xsi:type="dcterms:W3CDTF">2017-10-02T19:19:00Z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-1557125358</vt:i4>
  </property>
  <property fmtid="{D5CDD505-2E9C-101B-9397-08002B2CF9AE}" pid="3" name="_NewReviewCycle">
    <vt:lpwstr/>
  </property>
  <property fmtid="{D5CDD505-2E9C-101B-9397-08002B2CF9AE}" pid="4" name="_EmailSubject">
    <vt:lpwstr>DSG 11 / 14</vt:lpwstr>
  </property>
  <property fmtid="{D5CDD505-2E9C-101B-9397-08002B2CF9AE}" pid="5" name="_AuthorEmail">
    <vt:lpwstr>rolf.jacob@sbb.ch</vt:lpwstr>
  </property>
  <property fmtid="{D5CDD505-2E9C-101B-9397-08002B2CF9AE}" pid="6" name="_AuthorEmailDisplayName">
    <vt:lpwstr>Jacob Rolf (IT-SCG-KB)</vt:lpwstr>
  </property>
</Properties>
</file>